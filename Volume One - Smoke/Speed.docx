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6AA" w:rsidRDefault="006776AA" w:rsidP="006776AA">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Fast</w:t>
      </w:r>
    </w:p>
    <w:p w:rsidR="00DA756E" w:rsidRDefault="00421F51" w:rsidP="006776A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“I’m not that much different from other teenagers. I think every kid goes to bed hoping that he’ll wake up with superpowers. Well, some might wish for an admissions letter to some magic school or for a police box to show up in their backyard and whisk them away. But becoming a superhero has to be the prevailing fantasy. How could it not be? They are everywhere. The TV, the movies, the bookstore. The skies, the white house, outerspace. Hell, you’re right here in front of me! And you had a choice. I didn’t.”</w:t>
      </w:r>
    </w:p>
    <w:p w:rsidR="00795BE6" w:rsidRDefault="00DA756E"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There was no change of expression on Captain Justice’s—Tim’s—face. </w:t>
      </w:r>
      <w:r w:rsidR="00795BE6">
        <w:rPr>
          <w:rFonts w:ascii="Times New Roman" w:hAnsi="Times New Roman" w:cs="Times New Roman"/>
          <w:sz w:val="24"/>
          <w:szCs w:val="24"/>
          <w:lang w:val="en-US"/>
        </w:rPr>
        <w:t xml:space="preserve">We weren’t friends, yet, but he insisted I used his first name. We were going to be working together (!) from now on. And he hated the name Captain Justice. I could understand that. But Tim did not seem to understand me. As always, I pressed onward. </w:t>
      </w:r>
    </w:p>
    <w:p w:rsidR="00795BE6" w:rsidRDefault="00795BE6"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didn’t choose this life, but I didn’t exactly wake up with it either. No radioactive vat and no child about to be hit by a car. I was just lying in bed thinking about all of those embarrassing moments that build up over the course of one’s life. Will being a hero help me with that?”</w:t>
      </w:r>
    </w:p>
    <w:p w:rsidR="00795BE6" w:rsidRDefault="00795BE6"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No response. </w:t>
      </w:r>
    </w:p>
    <w:p w:rsidR="00BC4BAF" w:rsidRDefault="00795BE6"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“So, no. Anyway my mind moved on from not being able to explain where things went wrong to not being able to explain some other…incidents.” </w:t>
      </w:r>
      <w:r w:rsidR="00E504FD">
        <w:rPr>
          <w:rFonts w:ascii="Times New Roman" w:hAnsi="Times New Roman" w:cs="Times New Roman"/>
          <w:sz w:val="24"/>
          <w:szCs w:val="24"/>
          <w:lang w:val="en-US"/>
        </w:rPr>
        <w:t>Tim leaned in a little closer. “I caught someone else’s phone on a roller coaster once. When it happened, I thought adrenaline had slowed time down. But it didn’t. It froze. I saw his phone. I saw the background of him and his girlfriend. I saw the text from his sidepiece. I saw the missed call from him mom. I saw the faces of everyone else on the ride. And no one else even saw the phone. I just kind of reached out and snatched it out of the air.” I mimicked the motion for Tim to see. “And then time restarted. Pretty cool, right?”</w:t>
      </w:r>
    </w:p>
    <w:p w:rsidR="00BC4BAF" w:rsidRDefault="00BC4BA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“And then you knew you had these abilities?” Tim’s interest was slight, but there. </w:t>
      </w:r>
    </w:p>
    <w:p w:rsidR="005E6C75" w:rsidRDefault="00BC4BA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“No, I went through a couple of other memories in my mind. Do you want to hear about those?”</w:t>
      </w:r>
      <w:r w:rsidR="00421F51">
        <w:rPr>
          <w:rFonts w:ascii="Times New Roman" w:hAnsi="Times New Roman" w:cs="Times New Roman"/>
          <w:sz w:val="24"/>
          <w:szCs w:val="24"/>
          <w:lang w:val="en-US"/>
        </w:rPr>
        <w:t xml:space="preserve"> </w:t>
      </w:r>
    </w:p>
    <w:p w:rsidR="00BC4BAF" w:rsidRDefault="00BC4BA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“No, I’m more concerned with what you did once you were aware of your powers. It is a unique experience, and like all unique experiences, shows you the real quality of a man, or rather, any person. </w:t>
      </w:r>
      <w:r w:rsidR="00117B7C">
        <w:rPr>
          <w:rFonts w:ascii="Times New Roman" w:hAnsi="Times New Roman" w:cs="Times New Roman"/>
          <w:sz w:val="24"/>
          <w:szCs w:val="24"/>
          <w:lang w:val="en-US"/>
        </w:rPr>
        <w:t xml:space="preserve">Some people think desperation is what truly brings out who we are, but I disagree. We all do the same things when we are desperate. If starving, we will steal food. When our families are at risk, we will all kill for them. </w:t>
      </w:r>
      <w:r w:rsidR="0027705C">
        <w:rPr>
          <w:rFonts w:ascii="Times New Roman" w:hAnsi="Times New Roman" w:cs="Times New Roman"/>
          <w:sz w:val="24"/>
          <w:szCs w:val="24"/>
          <w:lang w:val="en-US"/>
        </w:rPr>
        <w:t xml:space="preserve">We might justify these differently to ourselves. Some might take longer to break than others. But in the end, all are the same. But when afforded opportunities, that is when we can see a person for them. </w:t>
      </w:r>
      <w:r w:rsidR="00E77C18">
        <w:rPr>
          <w:rFonts w:ascii="Times New Roman" w:hAnsi="Times New Roman" w:cs="Times New Roman"/>
          <w:sz w:val="24"/>
          <w:szCs w:val="24"/>
          <w:lang w:val="en-US"/>
        </w:rPr>
        <w:t>On a speed date, you aren’t asking someone what they would do if their daught</w:t>
      </w:r>
      <w:r w:rsidR="00E36D9D">
        <w:rPr>
          <w:rFonts w:ascii="Times New Roman" w:hAnsi="Times New Roman" w:cs="Times New Roman"/>
          <w:sz w:val="24"/>
          <w:szCs w:val="24"/>
          <w:lang w:val="en-US"/>
        </w:rPr>
        <w:t>er were being held at gu</w:t>
      </w:r>
      <w:r w:rsidR="00761E6D">
        <w:rPr>
          <w:rFonts w:ascii="Times New Roman" w:hAnsi="Times New Roman" w:cs="Times New Roman"/>
          <w:sz w:val="24"/>
          <w:szCs w:val="24"/>
          <w:lang w:val="en-US"/>
        </w:rPr>
        <w:t>npoint. You ask them what they would</w:t>
      </w:r>
      <w:r w:rsidR="00E36D9D">
        <w:rPr>
          <w:rFonts w:ascii="Times New Roman" w:hAnsi="Times New Roman" w:cs="Times New Roman"/>
          <w:sz w:val="24"/>
          <w:szCs w:val="24"/>
          <w:lang w:val="en-US"/>
        </w:rPr>
        <w:t xml:space="preserve"> do if they had two whole d</w:t>
      </w:r>
      <w:r w:rsidR="00553FCE">
        <w:rPr>
          <w:rFonts w:ascii="Times New Roman" w:hAnsi="Times New Roman" w:cs="Times New Roman"/>
          <w:sz w:val="24"/>
          <w:szCs w:val="24"/>
          <w:lang w:val="en-US"/>
        </w:rPr>
        <w:t>ays free, with no consequences. So I’m interested to know, what exactly did you do when you realized you could move faster than the eye could see?”</w:t>
      </w:r>
    </w:p>
    <w:p w:rsidR="00FA44F9" w:rsidRDefault="00FA44F9"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didn’t realize when I had begun digging underneath my fingernails, but I made a conscious effort to stop. I looked down and saw a graveyard of discarded nails on Captain Justice’s leather couch. I swept them away before he could notice, then I took a deep breath and launched into my speech. </w:t>
      </w:r>
      <w:r w:rsidR="007374DC">
        <w:rPr>
          <w:rFonts w:ascii="Times New Roman" w:hAnsi="Times New Roman" w:cs="Times New Roman"/>
          <w:sz w:val="24"/>
          <w:szCs w:val="24"/>
          <w:lang w:val="en-US"/>
        </w:rPr>
        <w:t xml:space="preserve">“I have always wanted to be a superhero, but that does not mean I have always been one. I have done a lot of things I am not proud of. I have squandered my powers. I haven’t saved everyone I could have. Everyone I should have.” I wiped the sweat dripping from my arm pit. “Even worse than my inaction, I have used my powers for evil.” There was no hiding anything from </w:t>
      </w:r>
      <w:r w:rsidR="007374DC">
        <w:rPr>
          <w:rFonts w:ascii="Times New Roman" w:hAnsi="Times New Roman" w:cs="Times New Roman"/>
          <w:i/>
          <w:sz w:val="24"/>
          <w:szCs w:val="24"/>
          <w:lang w:val="en-US"/>
        </w:rPr>
        <w:t>him.</w:t>
      </w:r>
      <w:r w:rsidR="007374DC">
        <w:rPr>
          <w:rFonts w:ascii="Times New Roman" w:hAnsi="Times New Roman" w:cs="Times New Roman"/>
          <w:sz w:val="24"/>
          <w:szCs w:val="24"/>
          <w:lang w:val="en-US"/>
        </w:rPr>
        <w:t xml:space="preserve"> “I have cheated on tests, I have looked under girls’ skirts, I have robbed banks. But if you give me a chance-“</w:t>
      </w:r>
    </w:p>
    <w:p w:rsidR="007374DC" w:rsidRDefault="007374DC"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Captain Justice furrowed his brow. “</w:t>
      </w:r>
      <w:r w:rsidR="00AE5F8A">
        <w:rPr>
          <w:rFonts w:ascii="Times New Roman" w:hAnsi="Times New Roman" w:cs="Times New Roman"/>
          <w:sz w:val="24"/>
          <w:szCs w:val="24"/>
          <w:lang w:val="en-US"/>
        </w:rPr>
        <w:t>Slow down, you’re going too fast. I’m just getting this high pitched whine. You’re going to have to start again.”</w:t>
      </w:r>
    </w:p>
    <w:p w:rsidR="00AE5F8A" w:rsidRDefault="00BB1ADC"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 took in another deep breath. Slow, slow, </w:t>
      </w:r>
      <w:r>
        <w:rPr>
          <w:rFonts w:ascii="Times New Roman" w:hAnsi="Times New Roman" w:cs="Times New Roman"/>
          <w:i/>
          <w:sz w:val="24"/>
          <w:szCs w:val="24"/>
          <w:lang w:val="en-US"/>
        </w:rPr>
        <w:t xml:space="preserve">slow. </w:t>
      </w:r>
      <w:r>
        <w:rPr>
          <w:rFonts w:ascii="Times New Roman" w:hAnsi="Times New Roman" w:cs="Times New Roman"/>
          <w:sz w:val="24"/>
          <w:szCs w:val="24"/>
          <w:lang w:val="en-US"/>
        </w:rPr>
        <w:t xml:space="preserve">I can do this. Micrometer by micrometer, I began to open my mouth. What was I going to say again? Captain Justice—Tim, my idol, was staring back at me, waiting for something. Right, my speech! I started over again, this time making sure to take extra care to slow down. </w:t>
      </w:r>
      <w:r w:rsidR="00E3416A">
        <w:rPr>
          <w:rFonts w:ascii="Times New Roman" w:hAnsi="Times New Roman" w:cs="Times New Roman"/>
          <w:sz w:val="24"/>
          <w:szCs w:val="24"/>
          <w:lang w:val="en-US"/>
        </w:rPr>
        <w:t xml:space="preserve">When I was done, </w:t>
      </w:r>
      <w:r w:rsidR="0056752A">
        <w:rPr>
          <w:rFonts w:ascii="Times New Roman" w:hAnsi="Times New Roman" w:cs="Times New Roman"/>
          <w:sz w:val="24"/>
          <w:szCs w:val="24"/>
          <w:lang w:val="en-US"/>
        </w:rPr>
        <w:t xml:space="preserve">Tim </w:t>
      </w:r>
      <w:r w:rsidR="00E3416A">
        <w:rPr>
          <w:rFonts w:ascii="Times New Roman" w:hAnsi="Times New Roman" w:cs="Times New Roman"/>
          <w:sz w:val="24"/>
          <w:szCs w:val="24"/>
          <w:lang w:val="en-US"/>
        </w:rPr>
        <w:t xml:space="preserve">looked at me with a stern look of acceptance. Well, at least understanding. </w:t>
      </w:r>
    </w:p>
    <w:p w:rsidR="005C602F" w:rsidRDefault="005C602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did not understand a word you just said kid. But I’m going to show you something.” </w:t>
      </w:r>
      <w:r w:rsidR="0056752A">
        <w:rPr>
          <w:rFonts w:ascii="Times New Roman" w:hAnsi="Times New Roman" w:cs="Times New Roman"/>
          <w:sz w:val="24"/>
          <w:szCs w:val="24"/>
          <w:lang w:val="en-US"/>
        </w:rPr>
        <w:t xml:space="preserve">Tim pulled out a MacBook Pro with an </w:t>
      </w:r>
      <w:r w:rsidR="0056752A">
        <w:rPr>
          <w:rFonts w:ascii="Times New Roman" w:hAnsi="Times New Roman" w:cs="Times New Roman"/>
          <w:i/>
          <w:sz w:val="24"/>
          <w:szCs w:val="24"/>
          <w:lang w:val="en-US"/>
        </w:rPr>
        <w:t>Of Course I’m a Feminist</w:t>
      </w:r>
      <w:r w:rsidR="0056752A">
        <w:rPr>
          <w:rFonts w:ascii="Times New Roman" w:hAnsi="Times New Roman" w:cs="Times New Roman"/>
          <w:sz w:val="24"/>
          <w:szCs w:val="24"/>
          <w:lang w:val="en-US"/>
        </w:rPr>
        <w:t xml:space="preserve"> sticker and three other ones I did not recognize. After typing an absurdly long password, he handed me the laptop, with a video already ready to be played. </w:t>
      </w:r>
      <w:r w:rsidR="002741D8">
        <w:rPr>
          <w:rFonts w:ascii="Times New Roman" w:hAnsi="Times New Roman" w:cs="Times New Roman"/>
          <w:sz w:val="24"/>
          <w:szCs w:val="24"/>
          <w:lang w:val="en-US"/>
        </w:rPr>
        <w:t xml:space="preserve">I recognized the bank being </w:t>
      </w:r>
      <w:r w:rsidR="000277B1">
        <w:rPr>
          <w:rFonts w:ascii="Times New Roman" w:hAnsi="Times New Roman" w:cs="Times New Roman"/>
          <w:sz w:val="24"/>
          <w:szCs w:val="24"/>
          <w:lang w:val="en-US"/>
        </w:rPr>
        <w:t>shown. Reluctantly, I hit play.</w:t>
      </w:r>
    </w:p>
    <w:p w:rsidR="000277B1" w:rsidRDefault="000277B1"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walked up to the bank like I thought a reggie would. </w:t>
      </w:r>
      <w:r w:rsidR="008F454E">
        <w:rPr>
          <w:rFonts w:ascii="Times New Roman" w:hAnsi="Times New Roman" w:cs="Times New Roman"/>
          <w:sz w:val="24"/>
          <w:szCs w:val="24"/>
          <w:lang w:val="en-US"/>
        </w:rPr>
        <w:t xml:space="preserve">On video, it still seemed too fast. I cased the joint with my super speed, and found a wall I could break through if I ran fast enough. </w:t>
      </w:r>
      <w:r w:rsidR="00704575">
        <w:rPr>
          <w:rFonts w:ascii="Times New Roman" w:hAnsi="Times New Roman" w:cs="Times New Roman"/>
          <w:sz w:val="24"/>
          <w:szCs w:val="24"/>
          <w:lang w:val="en-US"/>
        </w:rPr>
        <w:t xml:space="preserve">So I do. </w:t>
      </w:r>
      <w:r w:rsidR="008F454E">
        <w:rPr>
          <w:rFonts w:ascii="Times New Roman" w:hAnsi="Times New Roman" w:cs="Times New Roman"/>
          <w:sz w:val="24"/>
          <w:szCs w:val="24"/>
          <w:lang w:val="en-US"/>
        </w:rPr>
        <w:t xml:space="preserve">On the other side, the score. </w:t>
      </w:r>
      <w:r w:rsidR="00C85178">
        <w:rPr>
          <w:rFonts w:ascii="Times New Roman" w:hAnsi="Times New Roman" w:cs="Times New Roman"/>
          <w:sz w:val="24"/>
          <w:szCs w:val="24"/>
          <w:lang w:val="en-US"/>
        </w:rPr>
        <w:t xml:space="preserve">I remembered everything. I remembered counting every dollar, every cent I was about to steal. I remembered dropping and picking up the first bag over a hundred times. I remember ferrying the bags back and forth between my house. Of course Captain Justice couldn’t see all of this. For one, he didn’t have X-ray vision. I doubt x-ray vision even worked on footage anyway. And I ferried the money too fast for even x-ray vision to see. </w:t>
      </w:r>
      <w:r w:rsidR="0010703A">
        <w:rPr>
          <w:rFonts w:ascii="Times New Roman" w:hAnsi="Times New Roman" w:cs="Times New Roman"/>
          <w:sz w:val="24"/>
          <w:szCs w:val="24"/>
          <w:lang w:val="en-US"/>
        </w:rPr>
        <w:t xml:space="preserve">But what did happen on the screen was a woman approaching the ATM, and a man dressed in black approaching the woman. </w:t>
      </w:r>
    </w:p>
    <w:p w:rsidR="00F93E8D" w:rsidRDefault="00F93E8D"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He brandished a knife that I had not realized he had. He made the usual hand gestures, and she withdrew money for him, as usual. But then something unusual happened. </w:t>
      </w:r>
      <w:r w:rsidR="005E525C">
        <w:rPr>
          <w:rFonts w:ascii="Times New Roman" w:hAnsi="Times New Roman" w:cs="Times New Roman"/>
          <w:sz w:val="24"/>
          <w:szCs w:val="24"/>
          <w:lang w:val="en-US"/>
        </w:rPr>
        <w:t xml:space="preserve">I could still feel the crunch of my knuckles on his jaw. His face contorting with the force of the blow. </w:t>
      </w:r>
      <w:r w:rsidR="00162DC0">
        <w:rPr>
          <w:rFonts w:ascii="Times New Roman" w:hAnsi="Times New Roman" w:cs="Times New Roman"/>
          <w:sz w:val="24"/>
          <w:szCs w:val="24"/>
          <w:lang w:val="en-US"/>
        </w:rPr>
        <w:t xml:space="preserve">His last breath as it escaped past his broken teeth. </w:t>
      </w:r>
      <w:r w:rsidR="00F059AE">
        <w:rPr>
          <w:rFonts w:ascii="Times New Roman" w:hAnsi="Times New Roman" w:cs="Times New Roman"/>
          <w:sz w:val="24"/>
          <w:szCs w:val="24"/>
          <w:lang w:val="en-US"/>
        </w:rPr>
        <w:t xml:space="preserve">I didn’t hear the words play, but I could still remember them. “Ma’am, are you okay?” I asked, shaking. </w:t>
      </w:r>
    </w:p>
    <w:p w:rsidR="00F059AE" w:rsidRDefault="00F059AE"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“You saved my life.”</w:t>
      </w:r>
      <w:r w:rsidR="00F400C5">
        <w:rPr>
          <w:rFonts w:ascii="Times New Roman" w:hAnsi="Times New Roman" w:cs="Times New Roman"/>
          <w:sz w:val="24"/>
          <w:szCs w:val="24"/>
          <w:lang w:val="en-US"/>
        </w:rPr>
        <w:t xml:space="preserve"> I hadn’t, she was only being robbed. But </w:t>
      </w:r>
      <w:r w:rsidR="00C703FE">
        <w:rPr>
          <w:rFonts w:ascii="Times New Roman" w:hAnsi="Times New Roman" w:cs="Times New Roman"/>
          <w:sz w:val="24"/>
          <w:szCs w:val="24"/>
          <w:lang w:val="en-US"/>
        </w:rPr>
        <w:t>I was not in the mood to argue.</w:t>
      </w:r>
      <w:r>
        <w:rPr>
          <w:rFonts w:ascii="Times New Roman" w:hAnsi="Times New Roman" w:cs="Times New Roman"/>
          <w:sz w:val="24"/>
          <w:szCs w:val="24"/>
          <w:lang w:val="en-US"/>
        </w:rPr>
        <w:t xml:space="preserve"> Her eyes were a nice, gorgeous green, but she wore too much mascara. Most of it was streaming down her face, but it was still caked as thick as a southern biscuit on her eyelashes. </w:t>
      </w:r>
      <w:r w:rsidR="003B3666">
        <w:rPr>
          <w:rFonts w:ascii="Times New Roman" w:hAnsi="Times New Roman" w:cs="Times New Roman"/>
          <w:sz w:val="24"/>
          <w:szCs w:val="24"/>
          <w:lang w:val="en-US"/>
        </w:rPr>
        <w:t>She peeled off some cash from the stack in her hand. “Take this.” She held it out, her hands barely extending past the sleeve of her coat. “Please.”</w:t>
      </w:r>
    </w:p>
    <w:p w:rsidR="003B3666" w:rsidRDefault="003B3666"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“No, I couldn’t.” I looked at her coat again. The zipper was barely functioning. Her pantyhose had holes in them. Her watch was broken—or was I just moving too fast? I looked in her wallet, all she had was three crumpled dollar bills. I looked at the money in her hand, it was only a hundred and twenty dollars. </w:t>
      </w:r>
      <w:r w:rsidR="00E1569F">
        <w:rPr>
          <w:rFonts w:ascii="Times New Roman" w:hAnsi="Times New Roman" w:cs="Times New Roman"/>
          <w:sz w:val="24"/>
          <w:szCs w:val="24"/>
          <w:lang w:val="en-US"/>
        </w:rPr>
        <w:t>I ran back inside and grabbed a bag for her. “Please.”</w:t>
      </w:r>
    </w:p>
    <w:p w:rsidR="00E1569F" w:rsidRDefault="00E1569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“What are you?” she asked. </w:t>
      </w:r>
    </w:p>
    <w:p w:rsidR="006E3972" w:rsidRDefault="00E1569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held my finger up to my lips. “It will be our little secret.”</w:t>
      </w:r>
      <w:r w:rsidR="006E3972">
        <w:rPr>
          <w:rFonts w:ascii="Times New Roman" w:hAnsi="Times New Roman" w:cs="Times New Roman"/>
          <w:sz w:val="24"/>
          <w:szCs w:val="24"/>
          <w:lang w:val="en-US"/>
        </w:rPr>
        <w:t xml:space="preserve"> And then I sped off. The woman pulled out a stack from the bag I had given it and counted it. When she was done, she bit her lips, and then divided it evenly into five stacks. She placed a stack on the windshield of the cars and then—</w:t>
      </w:r>
    </w:p>
    <w:p w:rsidR="00975F86" w:rsidRDefault="006E3972"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SNAP. “Are you listening to me?” </w:t>
      </w:r>
      <w:r w:rsidR="00975F86">
        <w:rPr>
          <w:rFonts w:ascii="Times New Roman" w:hAnsi="Times New Roman" w:cs="Times New Roman"/>
          <w:sz w:val="24"/>
          <w:szCs w:val="24"/>
          <w:lang w:val="en-US"/>
        </w:rPr>
        <w:t xml:space="preserve">Captain Justice had switched into his booming </w:t>
      </w:r>
      <w:r w:rsidR="00975F86">
        <w:rPr>
          <w:rFonts w:ascii="Times New Roman" w:hAnsi="Times New Roman" w:cs="Times New Roman"/>
          <w:i/>
          <w:sz w:val="24"/>
          <w:szCs w:val="24"/>
          <w:lang w:val="en-US"/>
        </w:rPr>
        <w:t>Justice Voice</w:t>
      </w:r>
      <w:r w:rsidR="00975F86">
        <w:rPr>
          <w:rFonts w:ascii="Times New Roman" w:hAnsi="Times New Roman" w:cs="Times New Roman"/>
          <w:sz w:val="24"/>
          <w:szCs w:val="24"/>
          <w:lang w:val="en-US"/>
        </w:rPr>
        <w:t xml:space="preserve">. Without the mask, it was easier to accept his face as Tim’s, but that voice, that was the Captain’s. </w:t>
      </w:r>
    </w:p>
    <w:p w:rsidR="00603AB5" w:rsidRDefault="00603AB5"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“Yeah, I was just watching the woman.” Tim prompted me to say more with a hum. “She was the real hero that day.”</w:t>
      </w:r>
      <w:r w:rsidR="00F17E08">
        <w:rPr>
          <w:rFonts w:ascii="Times New Roman" w:hAnsi="Times New Roman" w:cs="Times New Roman"/>
          <w:sz w:val="24"/>
          <w:szCs w:val="24"/>
          <w:lang w:val="en-US"/>
        </w:rPr>
        <w:t xml:space="preserve"> I looked back at the screen, but she was gone. All that was left were the cars and the money. And the body. </w:t>
      </w:r>
    </w:p>
    <w:p w:rsidR="0013147B" w:rsidRDefault="0013147B"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“Why did you kill that man?”</w:t>
      </w:r>
    </w:p>
    <w:p w:rsidR="003D22E3" w:rsidRDefault="003D22E3"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“He was robbing that woman.”</w:t>
      </w:r>
    </w:p>
    <w:p w:rsidR="003D22E3" w:rsidRDefault="003D22E3"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“And this means that he deserved to die?”</w:t>
      </w:r>
    </w:p>
    <w:p w:rsidR="00382C75" w:rsidRDefault="00382C75"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stopped myself from picking at my nails again. </w:t>
      </w:r>
      <w:r w:rsidR="003101A5">
        <w:rPr>
          <w:rFonts w:ascii="Times New Roman" w:hAnsi="Times New Roman" w:cs="Times New Roman"/>
          <w:sz w:val="24"/>
          <w:szCs w:val="24"/>
          <w:lang w:val="en-US"/>
        </w:rPr>
        <w:t>“You heard the woman. I saved her life.”</w:t>
      </w:r>
    </w:p>
    <w:p w:rsidR="003101A5" w:rsidRDefault="003101A5"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 think we both know that isn’t true.” Captain Justice shifted in his seat. </w:t>
      </w:r>
      <w:r w:rsidR="001D7CE1">
        <w:rPr>
          <w:rFonts w:ascii="Times New Roman" w:hAnsi="Times New Roman" w:cs="Times New Roman"/>
          <w:sz w:val="24"/>
          <w:szCs w:val="24"/>
          <w:lang w:val="en-US"/>
        </w:rPr>
        <w:t>“Why did you kill that man.”</w:t>
      </w:r>
    </w:p>
    <w:p w:rsidR="001D7CE1" w:rsidRDefault="001D7CE1"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don’t know.”</w:t>
      </w:r>
    </w:p>
    <w:p w:rsidR="001D7CE1" w:rsidRDefault="001D7CE1"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“Did you mean to kill him?”</w:t>
      </w:r>
    </w:p>
    <w:p w:rsidR="001D7CE1" w:rsidRDefault="001D7CE1"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looked at the wall. It was decorated with various motivational posters. “No,” I admitted. </w:t>
      </w:r>
      <w:r w:rsidR="00BE4DFF">
        <w:rPr>
          <w:rFonts w:ascii="Times New Roman" w:hAnsi="Times New Roman" w:cs="Times New Roman"/>
          <w:sz w:val="24"/>
          <w:szCs w:val="24"/>
          <w:lang w:val="en-US"/>
        </w:rPr>
        <w:t>“</w:t>
      </w:r>
      <w:r w:rsidR="00636141">
        <w:rPr>
          <w:rFonts w:ascii="Times New Roman" w:hAnsi="Times New Roman" w:cs="Times New Roman"/>
          <w:sz w:val="24"/>
          <w:szCs w:val="24"/>
          <w:lang w:val="en-US"/>
        </w:rPr>
        <w:t xml:space="preserve">I didn’t think I hit him </w:t>
      </w:r>
      <w:r w:rsidR="00636141">
        <w:rPr>
          <w:rFonts w:ascii="Times New Roman" w:hAnsi="Times New Roman" w:cs="Times New Roman"/>
          <w:i/>
          <w:sz w:val="24"/>
          <w:szCs w:val="24"/>
          <w:lang w:val="en-US"/>
        </w:rPr>
        <w:t xml:space="preserve">that </w:t>
      </w:r>
      <w:r w:rsidR="00BE4DFF">
        <w:rPr>
          <w:rFonts w:ascii="Times New Roman" w:hAnsi="Times New Roman" w:cs="Times New Roman"/>
          <w:sz w:val="24"/>
          <w:szCs w:val="24"/>
          <w:lang w:val="en-US"/>
        </w:rPr>
        <w:t>hard.”</w:t>
      </w:r>
    </w:p>
    <w:p w:rsidR="00ED222D" w:rsidRDefault="00954DC1"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“But you did.” He shifted again in his seat and leaned in closer still. “Look, you want to go around robbing banks that’s your business. You want to go around stopping criminals, more power to you. But whatever you do, you should be doing it because it’s what </w:t>
      </w:r>
      <w:r>
        <w:rPr>
          <w:rFonts w:ascii="Times New Roman" w:hAnsi="Times New Roman" w:cs="Times New Roman"/>
          <w:i/>
          <w:sz w:val="24"/>
          <w:szCs w:val="24"/>
          <w:lang w:val="en-US"/>
        </w:rPr>
        <w:t xml:space="preserve">you </w:t>
      </w:r>
      <w:r>
        <w:rPr>
          <w:rFonts w:ascii="Times New Roman" w:hAnsi="Times New Roman" w:cs="Times New Roman"/>
          <w:sz w:val="24"/>
          <w:szCs w:val="24"/>
          <w:lang w:val="en-US"/>
        </w:rPr>
        <w:t xml:space="preserve">want to do. </w:t>
      </w:r>
      <w:r w:rsidR="004A3DB8">
        <w:rPr>
          <w:rFonts w:ascii="Times New Roman" w:hAnsi="Times New Roman" w:cs="Times New Roman"/>
          <w:sz w:val="24"/>
          <w:szCs w:val="24"/>
          <w:lang w:val="en-US"/>
        </w:rPr>
        <w:t>You use your powers, not the other way around.</w:t>
      </w:r>
      <w:r w:rsidR="00ED222D">
        <w:rPr>
          <w:rFonts w:ascii="Times New Roman" w:hAnsi="Times New Roman" w:cs="Times New Roman"/>
          <w:sz w:val="24"/>
          <w:szCs w:val="24"/>
          <w:lang w:val="en-US"/>
        </w:rPr>
        <w:t>”</w:t>
      </w:r>
    </w:p>
    <w:p w:rsidR="005D3339" w:rsidRDefault="00AD6468"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nodded my head. “Captain Justice—Tim, I have always wondered: what powers do you have?” </w:t>
      </w:r>
    </w:p>
    <w:p w:rsidR="00935FFA" w:rsidRDefault="005D3339"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He shook his head. “None. I’m not a super hero, kid. But you can be. It won’t happen overnight, though. Train, find your limitations. Make plans and execute them.” </w:t>
      </w:r>
      <w:r w:rsidR="005D0A89">
        <w:rPr>
          <w:rFonts w:ascii="Times New Roman" w:hAnsi="Times New Roman" w:cs="Times New Roman"/>
          <w:sz w:val="24"/>
          <w:szCs w:val="24"/>
          <w:lang w:val="en-US"/>
        </w:rPr>
        <w:t xml:space="preserve">He stood up and opened the door for me. “I will be in touch. Hope you do good in the meantime.” </w:t>
      </w:r>
    </w:p>
    <w:p w:rsidR="00F86097" w:rsidRDefault="00935FFA"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Do </w:t>
      </w:r>
      <w:r>
        <w:rPr>
          <w:rFonts w:ascii="Times New Roman" w:hAnsi="Times New Roman" w:cs="Times New Roman"/>
          <w:i/>
          <w:sz w:val="24"/>
          <w:szCs w:val="24"/>
          <w:lang w:val="en-US"/>
        </w:rPr>
        <w:t>well</w:t>
      </w:r>
      <w:r>
        <w:rPr>
          <w:rFonts w:ascii="Times New Roman" w:hAnsi="Times New Roman" w:cs="Times New Roman"/>
          <w:sz w:val="24"/>
          <w:szCs w:val="24"/>
          <w:lang w:val="en-US"/>
        </w:rPr>
        <w:t xml:space="preserve">. Regular people do well, Superman does good. A smile crept across my face. And so do I. </w:t>
      </w:r>
    </w:p>
    <w:p w:rsidR="00C820B0" w:rsidRDefault="00F86097"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spent the next month with no further contact from Tim. </w:t>
      </w:r>
      <w:r w:rsidR="00AB4929">
        <w:rPr>
          <w:rFonts w:ascii="Times New Roman" w:hAnsi="Times New Roman" w:cs="Times New Roman"/>
          <w:sz w:val="24"/>
          <w:szCs w:val="24"/>
          <w:lang w:val="en-US"/>
        </w:rPr>
        <w:t xml:space="preserve">In the beginning, I couldn’t really blame him. </w:t>
      </w:r>
      <w:r w:rsidR="0010133F">
        <w:rPr>
          <w:rFonts w:ascii="Times New Roman" w:hAnsi="Times New Roman" w:cs="Times New Roman"/>
          <w:sz w:val="24"/>
          <w:szCs w:val="24"/>
          <w:lang w:val="en-US"/>
        </w:rPr>
        <w:t xml:space="preserve">There was a new gang in town, and their head seemed to be a doozy. They were always one step ahead of Captain Justice, and like ten ahead of the local police. </w:t>
      </w:r>
      <w:r w:rsidR="00C820B0">
        <w:rPr>
          <w:rFonts w:ascii="Times New Roman" w:hAnsi="Times New Roman" w:cs="Times New Roman"/>
          <w:sz w:val="24"/>
          <w:szCs w:val="24"/>
          <w:lang w:val="en-US"/>
        </w:rPr>
        <w:t xml:space="preserve">Things were getting out of hand, and it was clear that Tim could no longer handle things on his own. And yet, he never called me in. </w:t>
      </w:r>
    </w:p>
    <w:p w:rsidR="00C820B0" w:rsidRDefault="00C820B0"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So I just kept doing what I always did, but better. Stopped muggers, put out fires, even returned the odd balloon. </w:t>
      </w:r>
      <w:r w:rsidR="00A15CE1">
        <w:rPr>
          <w:rFonts w:ascii="Times New Roman" w:hAnsi="Times New Roman" w:cs="Times New Roman"/>
          <w:sz w:val="24"/>
          <w:szCs w:val="24"/>
          <w:lang w:val="en-US"/>
        </w:rPr>
        <w:t xml:space="preserve">Except I had trained. My attacks were nonlethal. My rescues were nondestructive. </w:t>
      </w:r>
      <w:r w:rsidR="00865356">
        <w:rPr>
          <w:rFonts w:ascii="Times New Roman" w:hAnsi="Times New Roman" w:cs="Times New Roman"/>
          <w:sz w:val="24"/>
          <w:szCs w:val="24"/>
          <w:lang w:val="en-US"/>
        </w:rPr>
        <w:t xml:space="preserve">And my newfound efficacy allowed me to reduce crimes to levels they </w:t>
      </w:r>
      <w:r w:rsidR="00865356">
        <w:rPr>
          <w:rFonts w:ascii="Times New Roman" w:hAnsi="Times New Roman" w:cs="Times New Roman"/>
          <w:sz w:val="24"/>
          <w:szCs w:val="24"/>
          <w:lang w:val="en-US"/>
        </w:rPr>
        <w:lastRenderedPageBreak/>
        <w:t xml:space="preserve">hadn’t been for a while. But it wasn’t enough. Not as long as the Shadow gang still operated. </w:t>
      </w:r>
      <w:r w:rsidR="002D6E8C">
        <w:rPr>
          <w:rFonts w:ascii="Times New Roman" w:hAnsi="Times New Roman" w:cs="Times New Roman"/>
          <w:sz w:val="24"/>
          <w:szCs w:val="24"/>
          <w:lang w:val="en-US"/>
        </w:rPr>
        <w:t xml:space="preserve">So I decided to stop them. </w:t>
      </w:r>
    </w:p>
    <w:p w:rsidR="00E61272" w:rsidRDefault="00E61272"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held my phone in my hand, with Tim’s number already dialed. He told me to use it only if I was in trouble, and that’s exactly where I was headed. But I knew he wouldn’t want me working this beat, or he would have called me. And he was just a reggie. I couldn’t risk him getting hurt if I was going to take the fight to them. I f he could have stopped them, he would have already. </w:t>
      </w:r>
      <w:r w:rsidR="00121D78">
        <w:rPr>
          <w:rFonts w:ascii="Times New Roman" w:hAnsi="Times New Roman" w:cs="Times New Roman"/>
          <w:sz w:val="24"/>
          <w:szCs w:val="24"/>
          <w:lang w:val="en-US"/>
        </w:rPr>
        <w:t xml:space="preserve">So I put down my phone and turned on my police scanner. </w:t>
      </w:r>
    </w:p>
    <w:p w:rsidR="00FA1219" w:rsidRDefault="00FA1219"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“Carjacking just took place, downtown, need a unit to respond.” This wasn’t the Shadow Gang, carjacking was too far beneath them, but I stillS debated running down there quickly. The night was young, I could find the stolen car and still have plenty of time to take down the Shadow Gang. But what if I missed the call on the scanner? I couldn’t risk it. </w:t>
      </w:r>
      <w:r w:rsidR="00157017">
        <w:rPr>
          <w:rFonts w:ascii="Times New Roman" w:hAnsi="Times New Roman" w:cs="Times New Roman"/>
          <w:sz w:val="24"/>
          <w:szCs w:val="24"/>
          <w:lang w:val="en-US"/>
        </w:rPr>
        <w:t>“Armed Robbery taking place near Summerville, any available units advised to go to 223 Swan Street.” This seemed more like their MO, but Summerville was too far outsi</w:t>
      </w:r>
      <w:r w:rsidR="003B23BB">
        <w:rPr>
          <w:rFonts w:ascii="Times New Roman" w:hAnsi="Times New Roman" w:cs="Times New Roman"/>
          <w:sz w:val="24"/>
          <w:szCs w:val="24"/>
          <w:lang w:val="en-US"/>
        </w:rPr>
        <w:t xml:space="preserve">de of their area of operations. But if I didn’t help, someone could get hurt. The police scanner wasn’t portable, and I needed a way to listen to it on the go. I needed walkie-talkies. </w:t>
      </w:r>
    </w:p>
    <w:p w:rsidR="0057420F" w:rsidRDefault="0057420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Normally I go to </w:t>
      </w:r>
      <w:r>
        <w:rPr>
          <w:rFonts w:ascii="Times New Roman" w:hAnsi="Times New Roman" w:cs="Times New Roman"/>
          <w:i/>
          <w:sz w:val="24"/>
          <w:szCs w:val="24"/>
          <w:lang w:val="en-US"/>
        </w:rPr>
        <w:t xml:space="preserve">Desmond’s </w:t>
      </w:r>
      <w:r>
        <w:rPr>
          <w:rFonts w:ascii="Times New Roman" w:hAnsi="Times New Roman" w:cs="Times New Roman"/>
          <w:sz w:val="24"/>
          <w:szCs w:val="24"/>
          <w:lang w:val="en-US"/>
        </w:rPr>
        <w:t xml:space="preserve">for this kind of thing—he illegally breeds pugs with noses too short to breathe so I don’t feel as bad stealing from him—but his place was closed and he wasn’t such a terrible person that I felt alright stealing from him and causing property damage. </w:t>
      </w:r>
      <w:r w:rsidR="00640D9B">
        <w:rPr>
          <w:rFonts w:ascii="Times New Roman" w:hAnsi="Times New Roman" w:cs="Times New Roman"/>
          <w:sz w:val="24"/>
          <w:szCs w:val="24"/>
          <w:lang w:val="en-US"/>
        </w:rPr>
        <w:t xml:space="preserve">I am no double dipper. </w:t>
      </w:r>
      <w:r w:rsidR="00415971">
        <w:rPr>
          <w:rFonts w:ascii="Times New Roman" w:hAnsi="Times New Roman" w:cs="Times New Roman"/>
          <w:sz w:val="24"/>
          <w:szCs w:val="24"/>
          <w:lang w:val="en-US"/>
        </w:rPr>
        <w:t xml:space="preserve">However, this means I had to go further down to </w:t>
      </w:r>
      <w:r w:rsidR="00415971">
        <w:rPr>
          <w:rFonts w:ascii="Times New Roman" w:hAnsi="Times New Roman" w:cs="Times New Roman"/>
          <w:i/>
          <w:sz w:val="24"/>
          <w:szCs w:val="24"/>
          <w:lang w:val="en-US"/>
        </w:rPr>
        <w:t>Electronics Emporium</w:t>
      </w:r>
      <w:r w:rsidR="00415971">
        <w:rPr>
          <w:rFonts w:ascii="Times New Roman" w:hAnsi="Times New Roman" w:cs="Times New Roman"/>
          <w:sz w:val="24"/>
          <w:szCs w:val="24"/>
          <w:lang w:val="en-US"/>
        </w:rPr>
        <w:t xml:space="preserve">, which was open 24/7 but had a </w:t>
      </w:r>
      <w:r w:rsidR="00427FD5">
        <w:rPr>
          <w:rFonts w:ascii="Times New Roman" w:hAnsi="Times New Roman" w:cs="Times New Roman"/>
          <w:sz w:val="24"/>
          <w:szCs w:val="24"/>
          <w:lang w:val="en-US"/>
        </w:rPr>
        <w:t xml:space="preserve">pretty girl behind the counter at nights. </w:t>
      </w:r>
      <w:r w:rsidR="00F415AB">
        <w:rPr>
          <w:rFonts w:ascii="Times New Roman" w:hAnsi="Times New Roman" w:cs="Times New Roman"/>
          <w:sz w:val="24"/>
          <w:szCs w:val="24"/>
          <w:lang w:val="en-US"/>
        </w:rPr>
        <w:t>I forbade myself from asking for her number un</w:t>
      </w:r>
      <w:r w:rsidR="005B6BF1">
        <w:rPr>
          <w:rFonts w:ascii="Times New Roman" w:hAnsi="Times New Roman" w:cs="Times New Roman"/>
          <w:sz w:val="24"/>
          <w:szCs w:val="24"/>
          <w:lang w:val="en-US"/>
        </w:rPr>
        <w:t>til I stopped stealing from her shop,</w:t>
      </w:r>
      <w:r w:rsidR="00F415AB">
        <w:rPr>
          <w:rFonts w:ascii="Times New Roman" w:hAnsi="Times New Roman" w:cs="Times New Roman"/>
          <w:sz w:val="24"/>
          <w:szCs w:val="24"/>
          <w:lang w:val="en-US"/>
        </w:rPr>
        <w:t xml:space="preserve"> but here I go stealing again. </w:t>
      </w:r>
      <w:r w:rsidR="00B748F8">
        <w:rPr>
          <w:rFonts w:ascii="Times New Roman" w:hAnsi="Times New Roman" w:cs="Times New Roman"/>
          <w:sz w:val="24"/>
          <w:szCs w:val="24"/>
          <w:lang w:val="en-US"/>
        </w:rPr>
        <w:t xml:space="preserve">I hoped the cause was worth it. </w:t>
      </w:r>
    </w:p>
    <w:p w:rsidR="00937438" w:rsidRDefault="00937438"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Pr>
          <w:rFonts w:ascii="Times New Roman" w:hAnsi="Times New Roman" w:cs="Times New Roman"/>
          <w:i/>
          <w:sz w:val="24"/>
          <w:szCs w:val="24"/>
          <w:lang w:val="en-US"/>
        </w:rPr>
        <w:t xml:space="preserve">Emporium </w:t>
      </w:r>
      <w:r>
        <w:rPr>
          <w:rFonts w:ascii="Times New Roman" w:hAnsi="Times New Roman" w:cs="Times New Roman"/>
          <w:sz w:val="24"/>
          <w:szCs w:val="24"/>
          <w:lang w:val="en-US"/>
        </w:rPr>
        <w:t>was empty, save for Jessica. She was wear</w:t>
      </w:r>
      <w:r w:rsidR="0051216A">
        <w:rPr>
          <w:rFonts w:ascii="Times New Roman" w:hAnsi="Times New Roman" w:cs="Times New Roman"/>
          <w:sz w:val="24"/>
          <w:szCs w:val="24"/>
          <w:lang w:val="en-US"/>
        </w:rPr>
        <w:t xml:space="preserve">ing her trademark ripped jeans and the usual amount of makeup. Nothing I hadn’t seen before, so I kept running. </w:t>
      </w:r>
      <w:r w:rsidR="00805C33">
        <w:rPr>
          <w:rFonts w:ascii="Times New Roman" w:hAnsi="Times New Roman" w:cs="Times New Roman"/>
          <w:sz w:val="24"/>
          <w:szCs w:val="24"/>
          <w:lang w:val="en-US"/>
        </w:rPr>
        <w:t xml:space="preserve">I found the walkie-talkies near the phones and took two sets and a box of batteries just in case. </w:t>
      </w:r>
      <w:r w:rsidR="001275CD">
        <w:rPr>
          <w:rFonts w:ascii="Times New Roman" w:hAnsi="Times New Roman" w:cs="Times New Roman"/>
          <w:sz w:val="24"/>
          <w:szCs w:val="24"/>
          <w:lang w:val="en-US"/>
        </w:rPr>
        <w:lastRenderedPageBreak/>
        <w:t xml:space="preserve">I ran back to my apartment building and then snuck into my neighbor’s place to borrow some tape. </w:t>
      </w:r>
      <w:r w:rsidR="008849FC">
        <w:rPr>
          <w:rFonts w:ascii="Times New Roman" w:hAnsi="Times New Roman" w:cs="Times New Roman"/>
          <w:sz w:val="24"/>
          <w:szCs w:val="24"/>
          <w:lang w:val="en-US"/>
        </w:rPr>
        <w:t xml:space="preserve">I taped down the button of one walkie-talkie and set it down next to the scanner, and then took the other one with me after making sure they were on the same frequency. Plan: executed. Captain Justice would be proud. </w:t>
      </w:r>
    </w:p>
    <w:p w:rsidR="004C428B" w:rsidRDefault="004C428B"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By the time I had arrived, an undercover cop was already there and waiting for backup. </w:t>
      </w:r>
      <w:r w:rsidR="00D17C98">
        <w:rPr>
          <w:rFonts w:ascii="Times New Roman" w:hAnsi="Times New Roman" w:cs="Times New Roman"/>
          <w:sz w:val="24"/>
          <w:szCs w:val="24"/>
          <w:lang w:val="en-US"/>
        </w:rPr>
        <w:t xml:space="preserve">If I didn’t move fast things could get messy. One cop already complicated things. I couldn’t risk him getting caught up in the crossfire. </w:t>
      </w:r>
      <w:r w:rsidR="00415DDA">
        <w:rPr>
          <w:rFonts w:ascii="Times New Roman" w:hAnsi="Times New Roman" w:cs="Times New Roman"/>
          <w:sz w:val="24"/>
          <w:szCs w:val="24"/>
          <w:lang w:val="en-US"/>
        </w:rPr>
        <w:t xml:space="preserve">I ran up to the car to see who was in it—Jefferson. That made things a little easier. </w:t>
      </w:r>
      <w:r w:rsidR="00796F19">
        <w:rPr>
          <w:rFonts w:ascii="Times New Roman" w:hAnsi="Times New Roman" w:cs="Times New Roman"/>
          <w:sz w:val="24"/>
          <w:szCs w:val="24"/>
          <w:lang w:val="en-US"/>
        </w:rPr>
        <w:t xml:space="preserve">I knocked on the window. </w:t>
      </w:r>
    </w:p>
    <w:p w:rsidR="00796F19" w:rsidRDefault="00CD7E9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Jefferson spilled his Monster over himself and then rolled down the window. “Jesus Christ, I told you to stop sneaking up on me like that. </w:t>
      </w:r>
      <w:r w:rsidR="003A4E2F">
        <w:rPr>
          <w:rFonts w:ascii="Times New Roman" w:hAnsi="Times New Roman" w:cs="Times New Roman"/>
          <w:sz w:val="24"/>
          <w:szCs w:val="24"/>
          <w:lang w:val="en-US"/>
        </w:rPr>
        <w:t xml:space="preserve">I unlocked the passenger door and sat down. </w:t>
      </w:r>
    </w:p>
    <w:p w:rsidR="003A4E2F" w:rsidRDefault="003A4E2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“Like this?”</w:t>
      </w:r>
    </w:p>
    <w:p w:rsidR="003A4E2F" w:rsidRDefault="003A4E2F"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“Fat Buddha!</w:t>
      </w:r>
      <w:r w:rsidR="006F0440">
        <w:rPr>
          <w:rFonts w:ascii="Times New Roman" w:hAnsi="Times New Roman" w:cs="Times New Roman"/>
          <w:sz w:val="24"/>
          <w:szCs w:val="24"/>
          <w:lang w:val="en-US"/>
        </w:rPr>
        <w:t xml:space="preserve"> Yes, exactly like that.” He closed his eyes and massaged the bridge of his nose. </w:t>
      </w:r>
      <w:r w:rsidR="00731529">
        <w:rPr>
          <w:rFonts w:ascii="Times New Roman" w:hAnsi="Times New Roman" w:cs="Times New Roman"/>
          <w:sz w:val="24"/>
          <w:szCs w:val="24"/>
          <w:lang w:val="en-US"/>
        </w:rPr>
        <w:t xml:space="preserve">Jefferson was a young cop with an old cop’s name and demeanor. </w:t>
      </w:r>
      <w:r w:rsidR="00335082">
        <w:rPr>
          <w:rFonts w:ascii="Times New Roman" w:hAnsi="Times New Roman" w:cs="Times New Roman"/>
          <w:sz w:val="24"/>
          <w:szCs w:val="24"/>
          <w:lang w:val="en-US"/>
        </w:rPr>
        <w:t xml:space="preserve">At the station Christmas party he had won the award </w:t>
      </w:r>
      <w:r w:rsidR="00335082">
        <w:rPr>
          <w:rFonts w:ascii="Times New Roman" w:hAnsi="Times New Roman" w:cs="Times New Roman"/>
          <w:i/>
          <w:sz w:val="24"/>
          <w:szCs w:val="24"/>
          <w:lang w:val="en-US"/>
        </w:rPr>
        <w:t>Oldest Soul</w:t>
      </w:r>
      <w:r w:rsidR="00335082">
        <w:rPr>
          <w:rFonts w:ascii="Times New Roman" w:hAnsi="Times New Roman" w:cs="Times New Roman"/>
          <w:sz w:val="24"/>
          <w:szCs w:val="24"/>
          <w:lang w:val="en-US"/>
        </w:rPr>
        <w:t xml:space="preserve">. Nobody else got an award. </w:t>
      </w:r>
      <w:r w:rsidR="00D44358">
        <w:rPr>
          <w:rFonts w:ascii="Times New Roman" w:hAnsi="Times New Roman" w:cs="Times New Roman"/>
          <w:sz w:val="24"/>
          <w:szCs w:val="24"/>
          <w:lang w:val="en-US"/>
        </w:rPr>
        <w:t xml:space="preserve">But he was spry enough when it counts. We had bumped into each other four times, and on the second occasion he had even saved my life. After that I told him my story. </w:t>
      </w:r>
      <w:r w:rsidR="00E76345">
        <w:rPr>
          <w:rFonts w:ascii="Times New Roman" w:hAnsi="Times New Roman" w:cs="Times New Roman"/>
          <w:sz w:val="24"/>
          <w:szCs w:val="24"/>
          <w:lang w:val="en-US"/>
        </w:rPr>
        <w:t xml:space="preserve">He had seen Captain Justice twice, so he assured me he was qualified for the cop half of a superhero duo. </w:t>
      </w:r>
      <w:r w:rsidR="00884A90">
        <w:rPr>
          <w:rFonts w:ascii="Times New Roman" w:hAnsi="Times New Roman" w:cs="Times New Roman"/>
          <w:sz w:val="24"/>
          <w:szCs w:val="24"/>
          <w:lang w:val="en-US"/>
        </w:rPr>
        <w:t xml:space="preserve">And he hadn’t let me down yet. </w:t>
      </w:r>
    </w:p>
    <w:p w:rsidR="00884A90" w:rsidRDefault="005E115B"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“So what’s the deal?”</w:t>
      </w:r>
    </w:p>
    <w:p w:rsidR="007453C8" w:rsidRDefault="005E115B" w:rsidP="00421F5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“Armed robbery. Five men.</w:t>
      </w:r>
      <w:r w:rsidR="007453C8">
        <w:rPr>
          <w:rFonts w:ascii="Times New Roman" w:hAnsi="Times New Roman" w:cs="Times New Roman"/>
          <w:sz w:val="24"/>
          <w:szCs w:val="24"/>
          <w:lang w:val="en-US"/>
        </w:rPr>
        <w:t xml:space="preserve"> </w:t>
      </w:r>
      <w:r w:rsidR="0066721A">
        <w:rPr>
          <w:rFonts w:ascii="Times New Roman" w:hAnsi="Times New Roman" w:cs="Times New Roman"/>
          <w:sz w:val="24"/>
          <w:szCs w:val="24"/>
          <w:lang w:val="en-US"/>
        </w:rPr>
        <w:t xml:space="preserve">Two floors. </w:t>
      </w:r>
      <w:r w:rsidR="007453C8">
        <w:rPr>
          <w:rFonts w:ascii="Times New Roman" w:hAnsi="Times New Roman" w:cs="Times New Roman"/>
          <w:sz w:val="24"/>
          <w:szCs w:val="24"/>
          <w:lang w:val="en-US"/>
        </w:rPr>
        <w:t>Don’t you listen to that scanner I gave you?”</w:t>
      </w:r>
    </w:p>
    <w:p w:rsidR="007453C8" w:rsidRDefault="007453C8"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just listen for the code and the location, and then I take off.”</w:t>
      </w:r>
    </w:p>
    <w:p w:rsidR="007453C8" w:rsidRDefault="007453C8"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“Took you long enough to get here.” </w:t>
      </w:r>
    </w:p>
    <w:p w:rsidR="009C7A68" w:rsidRDefault="007453C8"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had some errands to run first.”</w:t>
      </w:r>
    </w:p>
    <w:p w:rsidR="005E115B" w:rsidRDefault="009C7A68"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“Long as you’re here now. </w:t>
      </w:r>
      <w:r w:rsidR="007453C8">
        <w:rPr>
          <w:rFonts w:ascii="Times New Roman" w:hAnsi="Times New Roman" w:cs="Times New Roman"/>
          <w:sz w:val="24"/>
          <w:szCs w:val="24"/>
          <w:lang w:val="en-US"/>
        </w:rPr>
        <w:t xml:space="preserve">Camera spotted some heavy machinery </w:t>
      </w:r>
      <w:r w:rsidR="00A4554E">
        <w:rPr>
          <w:rFonts w:ascii="Times New Roman" w:hAnsi="Times New Roman" w:cs="Times New Roman"/>
          <w:sz w:val="24"/>
          <w:szCs w:val="24"/>
          <w:lang w:val="en-US"/>
        </w:rPr>
        <w:t>before they took it out. Lt. Jenkins says it’s a drill, but an older model which is why they are taking so lon</w:t>
      </w:r>
      <w:r w:rsidR="0001511D">
        <w:rPr>
          <w:rFonts w:ascii="Times New Roman" w:hAnsi="Times New Roman" w:cs="Times New Roman"/>
          <w:sz w:val="24"/>
          <w:szCs w:val="24"/>
          <w:lang w:val="en-US"/>
        </w:rPr>
        <w:t>g to crack the bank vault open.”</w:t>
      </w:r>
    </w:p>
    <w:p w:rsidR="009E647D" w:rsidRDefault="009E647D"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 nodded my head and turned down the </w:t>
      </w:r>
      <w:r w:rsidR="000C20D8">
        <w:rPr>
          <w:rFonts w:ascii="Times New Roman" w:hAnsi="Times New Roman" w:cs="Times New Roman"/>
          <w:sz w:val="24"/>
          <w:szCs w:val="24"/>
          <w:lang w:val="en-US"/>
        </w:rPr>
        <w:t xml:space="preserve">deBarges </w:t>
      </w:r>
      <w:r>
        <w:rPr>
          <w:rFonts w:ascii="Times New Roman" w:hAnsi="Times New Roman" w:cs="Times New Roman"/>
          <w:sz w:val="24"/>
          <w:szCs w:val="24"/>
          <w:lang w:val="en-US"/>
        </w:rPr>
        <w:t xml:space="preserve">he had playing the background. </w:t>
      </w:r>
      <w:r w:rsidR="0092076B">
        <w:rPr>
          <w:rFonts w:ascii="Times New Roman" w:hAnsi="Times New Roman" w:cs="Times New Roman"/>
          <w:sz w:val="24"/>
          <w:szCs w:val="24"/>
          <w:lang w:val="en-US"/>
        </w:rPr>
        <w:t>“How far away is back up.”</w:t>
      </w:r>
    </w:p>
    <w:p w:rsidR="0092076B" w:rsidRDefault="0092076B"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“Not far.” </w:t>
      </w:r>
    </w:p>
    <w:p w:rsidR="0092076B" w:rsidRDefault="0092076B"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His scanner chirped up, with my walkie-talkie repeating it with a slight delay. “We’re about five minutes away.”</w:t>
      </w:r>
    </w:p>
    <w:p w:rsidR="00A126BC" w:rsidRDefault="00A126BC"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“So</w:t>
      </w:r>
      <w:r w:rsidR="001B5390">
        <w:rPr>
          <w:rFonts w:ascii="Times New Roman" w:hAnsi="Times New Roman" w:cs="Times New Roman"/>
          <w:sz w:val="24"/>
          <w:szCs w:val="24"/>
          <w:lang w:val="en-US"/>
        </w:rPr>
        <w:t>,</w:t>
      </w:r>
      <w:r>
        <w:rPr>
          <w:rFonts w:ascii="Times New Roman" w:hAnsi="Times New Roman" w:cs="Times New Roman"/>
          <w:sz w:val="24"/>
          <w:szCs w:val="24"/>
          <w:lang w:val="en-US"/>
        </w:rPr>
        <w:t xml:space="preserve"> far.”</w:t>
      </w:r>
      <w:r w:rsidR="00D425C9">
        <w:rPr>
          <w:rFonts w:ascii="Times New Roman" w:hAnsi="Times New Roman" w:cs="Times New Roman"/>
          <w:sz w:val="24"/>
          <w:szCs w:val="24"/>
          <w:lang w:val="en-US"/>
        </w:rPr>
        <w:t xml:space="preserve"> I picked at my fingernails and then shook my hands out. “I’ll be back in a flash.”</w:t>
      </w:r>
    </w:p>
    <w:p w:rsidR="009F3163" w:rsidRDefault="002540F0" w:rsidP="009F3163">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“Wait,” Jefferson reached out to grab my arm so I let him. “You going out with that thing?”</w:t>
      </w:r>
      <w:r w:rsidR="00711503">
        <w:rPr>
          <w:rFonts w:ascii="Times New Roman" w:hAnsi="Times New Roman" w:cs="Times New Roman"/>
          <w:sz w:val="24"/>
          <w:szCs w:val="24"/>
          <w:lang w:val="en-US"/>
        </w:rPr>
        <w:t xml:space="preserve"> He gestured to my walkie-talkie. </w:t>
      </w:r>
      <w:r w:rsidR="009F3163">
        <w:rPr>
          <w:rFonts w:ascii="Times New Roman" w:hAnsi="Times New Roman" w:cs="Times New Roman"/>
          <w:sz w:val="24"/>
          <w:szCs w:val="24"/>
          <w:lang w:val="en-US"/>
        </w:rPr>
        <w:t>“If that goes off and one of them hears it, you’re toast. You’re fast, not bulletproof.</w:t>
      </w:r>
      <w:r w:rsidR="00A102C6">
        <w:rPr>
          <w:rFonts w:ascii="Times New Roman" w:hAnsi="Times New Roman" w:cs="Times New Roman"/>
          <w:sz w:val="24"/>
          <w:szCs w:val="24"/>
          <w:lang w:val="en-US"/>
        </w:rPr>
        <w:t>”</w:t>
      </w:r>
    </w:p>
    <w:p w:rsidR="00582D20" w:rsidRDefault="00582D20" w:rsidP="009F3163">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don’t know how many times I have to tell you that I’m faster than any bullet. I just want to make that clear. I’m not about to go out like some bitch to a mugger with a handgun.</w:t>
      </w:r>
      <w:r w:rsidR="003E70AA">
        <w:rPr>
          <w:rFonts w:ascii="Times New Roman" w:hAnsi="Times New Roman" w:cs="Times New Roman"/>
          <w:sz w:val="24"/>
          <w:szCs w:val="24"/>
          <w:lang w:val="en-US"/>
        </w:rPr>
        <w:t xml:space="preserve"> Which is why I’m leaving this here.” I handed my walkie-talkie to him. Better safe than sorry, and I couldn’t even begin to imagine the look on Captain Justice’s face if he heard I died from such a stupid mistake. </w:t>
      </w:r>
    </w:p>
    <w:p w:rsidR="00D425C9" w:rsidRDefault="00211A8B"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 opened the door and cased the place. </w:t>
      </w:r>
      <w:r w:rsidR="008E648A">
        <w:rPr>
          <w:rFonts w:ascii="Times New Roman" w:hAnsi="Times New Roman" w:cs="Times New Roman"/>
          <w:sz w:val="24"/>
          <w:szCs w:val="24"/>
          <w:lang w:val="en-US"/>
        </w:rPr>
        <w:t xml:space="preserve">There were actually six men, one was hiding in a corner with a sawed off to ambush the first person he saw. Of course, that wasn’t me. </w:t>
      </w:r>
      <w:r w:rsidR="005A6ADD">
        <w:rPr>
          <w:rFonts w:ascii="Times New Roman" w:hAnsi="Times New Roman" w:cs="Times New Roman"/>
          <w:sz w:val="24"/>
          <w:szCs w:val="24"/>
          <w:lang w:val="en-US"/>
        </w:rPr>
        <w:t xml:space="preserve">The drill was malfunctioning and two of the guys were working on fixing it. Patty was right about it taking forever, but once they got it up and running again it wouldn’t be long until they were in. </w:t>
      </w:r>
      <w:r w:rsidR="00BF55B7">
        <w:rPr>
          <w:rFonts w:ascii="Times New Roman" w:hAnsi="Times New Roman" w:cs="Times New Roman"/>
          <w:sz w:val="24"/>
          <w:szCs w:val="24"/>
          <w:lang w:val="en-US"/>
        </w:rPr>
        <w:t xml:space="preserve">Now was the time to act. The sawed off thug was in too good of a position—tackling him head on would be an unnecessary risk, so I’ll save him for last. </w:t>
      </w:r>
      <w:r w:rsidR="00B74F8F">
        <w:rPr>
          <w:rFonts w:ascii="Times New Roman" w:hAnsi="Times New Roman" w:cs="Times New Roman"/>
          <w:sz w:val="24"/>
          <w:szCs w:val="24"/>
          <w:lang w:val="en-US"/>
        </w:rPr>
        <w:t xml:space="preserve">The two at the drill were distracted, which made them easy takedowns, but if the noises from the repair attempts </w:t>
      </w:r>
      <w:r w:rsidR="00B74F8F">
        <w:rPr>
          <w:rFonts w:ascii="Times New Roman" w:hAnsi="Times New Roman" w:cs="Times New Roman"/>
          <w:sz w:val="24"/>
          <w:szCs w:val="24"/>
          <w:lang w:val="en-US"/>
        </w:rPr>
        <w:lastRenderedPageBreak/>
        <w:t xml:space="preserve">stopped, the others might get suspicious. Best to take out the three on patrol before while they were still focused on getting in the vault. </w:t>
      </w:r>
    </w:p>
    <w:p w:rsidR="0016542D" w:rsidRDefault="0016542D"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found the first one in the camera room</w:t>
      </w:r>
      <w:r w:rsidR="00220874">
        <w:rPr>
          <w:rFonts w:ascii="Times New Roman" w:hAnsi="Times New Roman" w:cs="Times New Roman"/>
          <w:sz w:val="24"/>
          <w:szCs w:val="24"/>
          <w:lang w:val="en-US"/>
        </w:rPr>
        <w:t xml:space="preserve"> on the second floor</w:t>
      </w:r>
      <w:r>
        <w:rPr>
          <w:rFonts w:ascii="Times New Roman" w:hAnsi="Times New Roman" w:cs="Times New Roman"/>
          <w:sz w:val="24"/>
          <w:szCs w:val="24"/>
          <w:lang w:val="en-US"/>
        </w:rPr>
        <w:t>. He was meticulously checking both the camera feeds he had hacked into and the spoofed video they were sending to the secur</w:t>
      </w:r>
      <w:r w:rsidR="00EA3DBD">
        <w:rPr>
          <w:rFonts w:ascii="Times New Roman" w:hAnsi="Times New Roman" w:cs="Times New Roman"/>
          <w:sz w:val="24"/>
          <w:szCs w:val="24"/>
          <w:lang w:val="en-US"/>
        </w:rPr>
        <w:t xml:space="preserve">ity system. Luckily, Captain Justice had told me to never stop moving, so I had never slowed down enough for him to see me on camera. Or when I knocked his lights out. </w:t>
      </w:r>
      <w:r w:rsidR="0066721A">
        <w:rPr>
          <w:rFonts w:ascii="Times New Roman" w:hAnsi="Times New Roman" w:cs="Times New Roman"/>
          <w:sz w:val="24"/>
          <w:szCs w:val="24"/>
          <w:lang w:val="en-US"/>
        </w:rPr>
        <w:t xml:space="preserve">The second one was in the lobby of the bank, making action poses with his gun. </w:t>
      </w:r>
      <w:r w:rsidR="00121FE8">
        <w:rPr>
          <w:rFonts w:ascii="Times New Roman" w:hAnsi="Times New Roman" w:cs="Times New Roman"/>
          <w:sz w:val="24"/>
          <w:szCs w:val="24"/>
          <w:lang w:val="en-US"/>
        </w:rPr>
        <w:t xml:space="preserve">They weren’t bad, but his face had too much acne for him to ever be a movie star. Probably why he had to choose this line of work. Damn shame, but my pity never caused me to pull a punch. </w:t>
      </w:r>
      <w:r w:rsidR="00503D37">
        <w:rPr>
          <w:rFonts w:ascii="Times New Roman" w:hAnsi="Times New Roman" w:cs="Times New Roman"/>
          <w:sz w:val="24"/>
          <w:szCs w:val="24"/>
          <w:lang w:val="en-US"/>
        </w:rPr>
        <w:t xml:space="preserve">The last one was in the first floor bathroom. His pants fell to his ankles. His piss fell to the toilet. His body fell to the floor. </w:t>
      </w:r>
    </w:p>
    <w:p w:rsidR="00A71D83" w:rsidRDefault="00A71D83"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drill guys were going to be tricky. They were not facing each other directly, but neither was so distracted that they would not notice the other one going down. I would have to take them out simultaneously. I wiped the sweat from my brow. I ran towards the drill, grabbing the bit and spinning it as I slid under the apparatus. </w:t>
      </w:r>
    </w:p>
    <w:p w:rsidR="00BE7BAC" w:rsidRDefault="00BE7BAC" w:rsidP="007453C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“See? I told you I could get it working again,” the one on the left said. </w:t>
      </w:r>
    </w:p>
    <w:p w:rsidR="00BE7BAC" w:rsidRDefault="00BE7BAC" w:rsidP="007453C8">
      <w:pPr>
        <w:spacing w:after="0" w:line="480" w:lineRule="auto"/>
        <w:ind w:firstLine="708"/>
        <w:rPr>
          <w:ins w:id="0" w:author="Aaron Brackett" w:date="2017-08-24T21:03:00Z"/>
          <w:rFonts w:ascii="Times New Roman" w:hAnsi="Times New Roman" w:cs="Times New Roman"/>
          <w:sz w:val="24"/>
          <w:szCs w:val="24"/>
          <w:lang w:val="en-US"/>
        </w:rPr>
      </w:pPr>
      <w:r>
        <w:rPr>
          <w:rFonts w:ascii="Times New Roman" w:hAnsi="Times New Roman" w:cs="Times New Roman"/>
          <w:sz w:val="24"/>
          <w:szCs w:val="24"/>
          <w:lang w:val="en-US"/>
        </w:rPr>
        <w:t xml:space="preserve">The one on the right didn’t say anything, because I had knocked them both out while they were distracted. </w:t>
      </w:r>
    </w:p>
    <w:p w:rsidR="00992E07" w:rsidRDefault="00992E07" w:rsidP="007453C8">
      <w:pPr>
        <w:spacing w:after="0" w:line="480" w:lineRule="auto"/>
        <w:ind w:firstLine="708"/>
        <w:rPr>
          <w:ins w:id="1" w:author="Aaron Brackett" w:date="2017-08-24T21:04:00Z"/>
          <w:rFonts w:ascii="Times New Roman" w:hAnsi="Times New Roman" w:cs="Times New Roman"/>
          <w:sz w:val="24"/>
          <w:szCs w:val="24"/>
          <w:lang w:val="en-US"/>
        </w:rPr>
      </w:pPr>
      <w:ins w:id="2" w:author="Aaron Brackett" w:date="2017-08-24T21:03:00Z">
        <w:r>
          <w:rPr>
            <w:rFonts w:ascii="Times New Roman" w:hAnsi="Times New Roman" w:cs="Times New Roman"/>
            <w:sz w:val="24"/>
            <w:szCs w:val="24"/>
            <w:lang w:val="en-US"/>
          </w:rPr>
          <w:t xml:space="preserve">Now that I had bested the rest, it was time to wrestle with the best. </w:t>
        </w:r>
        <w:r w:rsidR="0019475F">
          <w:rPr>
            <w:rFonts w:ascii="Times New Roman" w:hAnsi="Times New Roman" w:cs="Times New Roman"/>
            <w:sz w:val="24"/>
            <w:szCs w:val="24"/>
            <w:lang w:val="en-US"/>
          </w:rPr>
          <w:t xml:space="preserve">Any second now, the sawed-off guy would come out of his </w:t>
        </w:r>
      </w:ins>
      <w:ins w:id="3" w:author="Aaron Brackett" w:date="2017-08-24T21:04:00Z">
        <w:r w:rsidR="0019475F">
          <w:rPr>
            <w:rFonts w:ascii="Times New Roman" w:hAnsi="Times New Roman" w:cs="Times New Roman"/>
            <w:sz w:val="24"/>
            <w:szCs w:val="24"/>
            <w:lang w:val="en-US"/>
          </w:rPr>
          <w:t xml:space="preserve">fortified area and look for the source of the disturbance. And then I would take him out. </w:t>
        </w:r>
      </w:ins>
    </w:p>
    <w:p w:rsidR="0019475F" w:rsidRDefault="0019475F" w:rsidP="007453C8">
      <w:pPr>
        <w:spacing w:after="0" w:line="480" w:lineRule="auto"/>
        <w:ind w:firstLine="708"/>
        <w:rPr>
          <w:ins w:id="4" w:author="Aaron Brackett" w:date="2017-08-24T21:04:00Z"/>
          <w:rFonts w:ascii="Times New Roman" w:hAnsi="Times New Roman" w:cs="Times New Roman"/>
          <w:sz w:val="24"/>
          <w:szCs w:val="24"/>
          <w:lang w:val="en-US"/>
        </w:rPr>
      </w:pPr>
      <w:ins w:id="5" w:author="Aaron Brackett" w:date="2017-08-24T21:04:00Z">
        <w:r>
          <w:rPr>
            <w:rFonts w:ascii="Times New Roman" w:hAnsi="Times New Roman" w:cs="Times New Roman"/>
            <w:sz w:val="24"/>
            <w:szCs w:val="24"/>
            <w:lang w:val="en-US"/>
          </w:rPr>
          <w:t xml:space="preserve">Any second now. </w:t>
        </w:r>
      </w:ins>
    </w:p>
    <w:p w:rsidR="0019475F" w:rsidRDefault="0019475F" w:rsidP="007453C8">
      <w:pPr>
        <w:spacing w:after="0" w:line="480" w:lineRule="auto"/>
        <w:ind w:firstLine="708"/>
        <w:rPr>
          <w:ins w:id="6" w:author="Aaron Brackett" w:date="2017-08-24T21:05:00Z"/>
          <w:rFonts w:ascii="Times New Roman" w:hAnsi="Times New Roman" w:cs="Times New Roman"/>
          <w:sz w:val="24"/>
          <w:szCs w:val="24"/>
          <w:lang w:val="en-US"/>
        </w:rPr>
      </w:pPr>
      <w:ins w:id="7" w:author="Aaron Brackett" w:date="2017-08-24T21:04:00Z">
        <w:r>
          <w:rPr>
            <w:rFonts w:ascii="Times New Roman" w:hAnsi="Times New Roman" w:cs="Times New Roman"/>
            <w:sz w:val="24"/>
            <w:szCs w:val="24"/>
            <w:lang w:val="en-US"/>
          </w:rPr>
          <w:t>I knocked the drill over to grab his attention, just in case he hadn</w:t>
        </w:r>
      </w:ins>
      <w:ins w:id="8" w:author="Aaron Brackett" w:date="2017-08-24T21:05:00Z">
        <w:r>
          <w:rPr>
            <w:rFonts w:ascii="Times New Roman" w:hAnsi="Times New Roman" w:cs="Times New Roman"/>
            <w:sz w:val="24"/>
            <w:szCs w:val="24"/>
            <w:lang w:val="en-US"/>
          </w:rPr>
          <w:t xml:space="preserve">’t realized that I had showed up and taken out the rest of his squad. </w:t>
        </w:r>
      </w:ins>
    </w:p>
    <w:p w:rsidR="0019475F" w:rsidRDefault="0019475F" w:rsidP="007453C8">
      <w:pPr>
        <w:spacing w:after="0" w:line="480" w:lineRule="auto"/>
        <w:ind w:firstLine="708"/>
        <w:rPr>
          <w:ins w:id="9" w:author="Aaron Brackett" w:date="2017-08-24T21:05:00Z"/>
          <w:rFonts w:ascii="Times New Roman" w:hAnsi="Times New Roman" w:cs="Times New Roman"/>
          <w:sz w:val="24"/>
          <w:szCs w:val="24"/>
          <w:lang w:val="en-US"/>
        </w:rPr>
      </w:pPr>
      <w:ins w:id="10" w:author="Aaron Brackett" w:date="2017-08-24T21:05:00Z">
        <w:r>
          <w:rPr>
            <w:rFonts w:ascii="Times New Roman" w:hAnsi="Times New Roman" w:cs="Times New Roman"/>
            <w:sz w:val="24"/>
            <w:szCs w:val="24"/>
            <w:lang w:val="en-US"/>
          </w:rPr>
          <w:t xml:space="preserve">“I know you’re out there!” he announced. </w:t>
        </w:r>
      </w:ins>
    </w:p>
    <w:p w:rsidR="00BA56E3" w:rsidRDefault="00BA56E3">
      <w:pPr>
        <w:spacing w:after="0" w:line="480" w:lineRule="auto"/>
        <w:ind w:firstLine="708"/>
        <w:rPr>
          <w:ins w:id="11" w:author="Aaron Brackett" w:date="2017-08-24T21:05:00Z"/>
          <w:rFonts w:ascii="Times New Roman" w:hAnsi="Times New Roman" w:cs="Times New Roman"/>
          <w:sz w:val="24"/>
          <w:szCs w:val="24"/>
          <w:lang w:val="en-US"/>
        </w:rPr>
      </w:pPr>
      <w:ins w:id="12" w:author="Aaron Brackett" w:date="2017-08-24T21:05:00Z">
        <w:r>
          <w:rPr>
            <w:rFonts w:ascii="Times New Roman" w:hAnsi="Times New Roman" w:cs="Times New Roman"/>
            <w:sz w:val="24"/>
            <w:szCs w:val="24"/>
            <w:lang w:val="en-US"/>
          </w:rPr>
          <w:lastRenderedPageBreak/>
          <w:t xml:space="preserve">“So why don’t you come out here, too, and we can settle this like men!” I yelled. </w:t>
        </w:r>
      </w:ins>
    </w:p>
    <w:p w:rsidR="00BA56E3" w:rsidRDefault="00BA56E3">
      <w:pPr>
        <w:spacing w:after="0" w:line="480" w:lineRule="auto"/>
        <w:ind w:firstLine="708"/>
        <w:rPr>
          <w:ins w:id="13" w:author="Aaron Brackett" w:date="2017-08-24T21:08:00Z"/>
          <w:rFonts w:ascii="Times New Roman" w:hAnsi="Times New Roman" w:cs="Times New Roman"/>
          <w:sz w:val="24"/>
          <w:szCs w:val="24"/>
          <w:lang w:val="en-US"/>
        </w:rPr>
      </w:pPr>
      <w:ins w:id="14" w:author="Aaron Brackett" w:date="2017-08-24T21:05:00Z">
        <w:r>
          <w:rPr>
            <w:rFonts w:ascii="Times New Roman" w:hAnsi="Times New Roman" w:cs="Times New Roman"/>
            <w:sz w:val="24"/>
            <w:szCs w:val="24"/>
            <w:lang w:val="en-US"/>
          </w:rPr>
          <w:t>“Because I’m not an idiot!</w:t>
        </w:r>
      </w:ins>
      <w:ins w:id="15" w:author="Aaron Brackett" w:date="2017-08-24T21:06:00Z">
        <w:r>
          <w:rPr>
            <w:rFonts w:ascii="Times New Roman" w:hAnsi="Times New Roman" w:cs="Times New Roman"/>
            <w:sz w:val="24"/>
            <w:szCs w:val="24"/>
            <w:lang w:val="en-US"/>
          </w:rPr>
          <w:t xml:space="preserve">” he yelled back. A good response. </w:t>
        </w:r>
      </w:ins>
      <w:ins w:id="16" w:author="Aaron Brackett" w:date="2017-08-24T21:08:00Z">
        <w:r w:rsidR="00791C0E">
          <w:rPr>
            <w:rFonts w:ascii="Times New Roman" w:hAnsi="Times New Roman" w:cs="Times New Roman"/>
            <w:sz w:val="24"/>
            <w:szCs w:val="24"/>
            <w:lang w:val="en-US"/>
          </w:rPr>
          <w:t xml:space="preserve">I really needed to get this over with so I could go back to listening for attacks from the Shadow Gang. </w:t>
        </w:r>
      </w:ins>
    </w:p>
    <w:p w:rsidR="00D05282" w:rsidRDefault="00D05282">
      <w:pPr>
        <w:spacing w:after="0" w:line="480" w:lineRule="auto"/>
        <w:ind w:firstLine="708"/>
        <w:rPr>
          <w:ins w:id="17" w:author="Aaron Brackett" w:date="2017-08-24T21:17:00Z"/>
          <w:rFonts w:ascii="Times New Roman" w:hAnsi="Times New Roman" w:cs="Times New Roman"/>
          <w:sz w:val="24"/>
          <w:szCs w:val="24"/>
          <w:lang w:val="en-US"/>
        </w:rPr>
      </w:pPr>
      <w:ins w:id="18" w:author="Aaron Brackett" w:date="2017-08-24T21:08:00Z">
        <w:r>
          <w:rPr>
            <w:rFonts w:ascii="Times New Roman" w:hAnsi="Times New Roman" w:cs="Times New Roman"/>
            <w:sz w:val="24"/>
            <w:szCs w:val="24"/>
            <w:lang w:val="en-US"/>
          </w:rPr>
          <w:t xml:space="preserve">“I got all day!” I announced. </w:t>
        </w:r>
      </w:ins>
      <w:ins w:id="19" w:author="Aaron Brackett" w:date="2017-08-24T21:09:00Z">
        <w:r>
          <w:rPr>
            <w:rFonts w:ascii="Times New Roman" w:hAnsi="Times New Roman" w:cs="Times New Roman"/>
            <w:sz w:val="24"/>
            <w:szCs w:val="24"/>
            <w:lang w:val="en-US"/>
          </w:rPr>
          <w:t xml:space="preserve">I dug at my fingernails for what seemed like an eternity. </w:t>
        </w:r>
      </w:ins>
      <w:ins w:id="20" w:author="Aaron Brackett" w:date="2017-08-24T21:10:00Z">
        <w:r w:rsidR="005C17CD">
          <w:rPr>
            <w:rFonts w:ascii="Times New Roman" w:hAnsi="Times New Roman" w:cs="Times New Roman"/>
            <w:sz w:val="24"/>
            <w:szCs w:val="24"/>
            <w:lang w:val="en-US"/>
          </w:rPr>
          <w:t>T</w:t>
        </w:r>
      </w:ins>
      <w:ins w:id="21" w:author="Aaron Brackett" w:date="2017-08-24T21:11:00Z">
        <w:r w:rsidR="005C17CD">
          <w:rPr>
            <w:rFonts w:ascii="Times New Roman" w:hAnsi="Times New Roman" w:cs="Times New Roman"/>
            <w:sz w:val="24"/>
            <w:szCs w:val="24"/>
            <w:lang w:val="en-US"/>
          </w:rPr>
          <w:t xml:space="preserve">his guy needed to go down, now. </w:t>
        </w:r>
      </w:ins>
      <w:ins w:id="22" w:author="Aaron Brackett" w:date="2017-08-24T21:12:00Z">
        <w:r w:rsidR="00D345AF">
          <w:rPr>
            <w:rFonts w:ascii="Times New Roman" w:hAnsi="Times New Roman" w:cs="Times New Roman"/>
            <w:sz w:val="24"/>
            <w:szCs w:val="24"/>
            <w:lang w:val="en-US"/>
          </w:rPr>
          <w:t xml:space="preserve">I rounded the corner where he was hiding, but </w:t>
        </w:r>
      </w:ins>
      <w:ins w:id="23" w:author="Aaron Brackett" w:date="2017-08-24T21:13:00Z">
        <w:r w:rsidR="00D345AF">
          <w:rPr>
            <w:rFonts w:ascii="Times New Roman" w:hAnsi="Times New Roman" w:cs="Times New Roman"/>
            <w:sz w:val="24"/>
            <w:szCs w:val="24"/>
            <w:lang w:val="en-US"/>
          </w:rPr>
          <w:t xml:space="preserve">didn’t see him. I paused and looked closer. The bastard was hiding, prone behind a pile of duffle bags. </w:t>
        </w:r>
      </w:ins>
      <w:ins w:id="24" w:author="Aaron Brackett" w:date="2017-08-24T21:15:00Z">
        <w:r w:rsidR="00477584">
          <w:rPr>
            <w:rFonts w:ascii="Times New Roman" w:hAnsi="Times New Roman" w:cs="Times New Roman"/>
            <w:sz w:val="24"/>
            <w:szCs w:val="24"/>
            <w:lang w:val="en-US"/>
          </w:rPr>
          <w:t xml:space="preserve">Unfortunately for him, his muzzle was sticking out, alerting me to his position. </w:t>
        </w:r>
        <w:r w:rsidR="00441131">
          <w:rPr>
            <w:rFonts w:ascii="Times New Roman" w:hAnsi="Times New Roman" w:cs="Times New Roman"/>
            <w:sz w:val="24"/>
            <w:szCs w:val="24"/>
            <w:lang w:val="en-US"/>
          </w:rPr>
          <w:t xml:space="preserve">I charged forward, ready to wrap this heist up and get back to my regularly scheduled program. </w:t>
        </w:r>
      </w:ins>
    </w:p>
    <w:p w:rsidR="00D514DA" w:rsidRDefault="00D514DA">
      <w:pPr>
        <w:spacing w:after="0" w:line="480" w:lineRule="auto"/>
        <w:ind w:firstLine="708"/>
        <w:rPr>
          <w:ins w:id="25" w:author="Aaron Brackett" w:date="2017-08-24T21:17:00Z"/>
          <w:rFonts w:ascii="Times New Roman" w:hAnsi="Times New Roman" w:cs="Times New Roman"/>
          <w:sz w:val="24"/>
          <w:szCs w:val="24"/>
          <w:lang w:val="en-US"/>
        </w:rPr>
      </w:pPr>
      <w:ins w:id="26" w:author="Aaron Brackett" w:date="2017-08-24T21:17:00Z">
        <w:r>
          <w:rPr>
            <w:rFonts w:ascii="Times New Roman" w:hAnsi="Times New Roman" w:cs="Times New Roman"/>
            <w:sz w:val="24"/>
            <w:szCs w:val="24"/>
            <w:lang w:val="en-US"/>
          </w:rPr>
          <w:t xml:space="preserve">That’s when the muzzle shook. </w:t>
        </w:r>
      </w:ins>
    </w:p>
    <w:p w:rsidR="00D514DA" w:rsidRDefault="00C33B88">
      <w:pPr>
        <w:spacing w:after="0" w:line="480" w:lineRule="auto"/>
        <w:ind w:firstLine="708"/>
        <w:rPr>
          <w:ins w:id="27" w:author="Aaron Brackett" w:date="2017-08-24T21:25:00Z"/>
          <w:rFonts w:ascii="Times New Roman" w:hAnsi="Times New Roman" w:cs="Times New Roman"/>
          <w:sz w:val="24"/>
          <w:szCs w:val="24"/>
          <w:lang w:val="en-US"/>
        </w:rPr>
      </w:pPr>
      <w:ins w:id="28" w:author="Aaron Brackett" w:date="2017-08-24T21:18:00Z">
        <w:r>
          <w:rPr>
            <w:rFonts w:ascii="Times New Roman" w:hAnsi="Times New Roman" w:cs="Times New Roman"/>
            <w:sz w:val="24"/>
            <w:szCs w:val="24"/>
            <w:lang w:val="en-US"/>
          </w:rPr>
          <w:t xml:space="preserve">I was too slow to reach him in time. I was too fast to turn around and round the corner again. The hallway was too narrow for me to sidestep it. </w:t>
        </w:r>
      </w:ins>
      <w:ins w:id="29" w:author="Aaron Brackett" w:date="2017-08-24T21:19:00Z">
        <w:r>
          <w:rPr>
            <w:rFonts w:ascii="Times New Roman" w:hAnsi="Times New Roman" w:cs="Times New Roman"/>
            <w:sz w:val="24"/>
            <w:szCs w:val="24"/>
            <w:lang w:val="en-US"/>
          </w:rPr>
          <w:t>There were too many pe</w:t>
        </w:r>
        <w:r w:rsidR="00FC7C80">
          <w:rPr>
            <w:rFonts w:ascii="Times New Roman" w:hAnsi="Times New Roman" w:cs="Times New Roman"/>
            <w:sz w:val="24"/>
            <w:szCs w:val="24"/>
            <w:lang w:val="en-US"/>
          </w:rPr>
          <w:t>llets for me dodge. I accepted my fate, but my legs didn</w:t>
        </w:r>
      </w:ins>
      <w:ins w:id="30" w:author="Aaron Brackett" w:date="2017-08-24T21:21:00Z">
        <w:r w:rsidR="00FC7C80">
          <w:rPr>
            <w:rFonts w:ascii="Times New Roman" w:hAnsi="Times New Roman" w:cs="Times New Roman"/>
            <w:sz w:val="24"/>
            <w:szCs w:val="24"/>
            <w:lang w:val="en-US"/>
          </w:rPr>
          <w:t>’</w:t>
        </w:r>
        <w:r w:rsidR="00E74544">
          <w:rPr>
            <w:rFonts w:ascii="Times New Roman" w:hAnsi="Times New Roman" w:cs="Times New Roman"/>
            <w:sz w:val="24"/>
            <w:szCs w:val="24"/>
            <w:lang w:val="en-US"/>
          </w:rPr>
          <w:t xml:space="preserve">t. I found myself airborne, hurling towards the wall on my left. </w:t>
        </w:r>
        <w:r w:rsidR="00196769">
          <w:rPr>
            <w:rFonts w:ascii="Times New Roman" w:hAnsi="Times New Roman" w:cs="Times New Roman"/>
            <w:sz w:val="24"/>
            <w:szCs w:val="24"/>
            <w:lang w:val="en-US"/>
          </w:rPr>
          <w:t xml:space="preserve">I caught on to what my body was doing, and bounced off of that wall above the shotgun spread. </w:t>
        </w:r>
      </w:ins>
      <w:ins w:id="31" w:author="Aaron Brackett" w:date="2017-08-24T21:22:00Z">
        <w:r w:rsidR="005A066B">
          <w:rPr>
            <w:rFonts w:ascii="Times New Roman" w:hAnsi="Times New Roman" w:cs="Times New Roman"/>
            <w:sz w:val="24"/>
            <w:szCs w:val="24"/>
            <w:lang w:val="en-US"/>
          </w:rPr>
          <w:t xml:space="preserve">I twisted my body upside down, and rebounded off the ceiling into the last thug. </w:t>
        </w:r>
      </w:ins>
      <w:ins w:id="32" w:author="Aaron Brackett" w:date="2017-08-24T21:24:00Z">
        <w:r w:rsidR="00B62FC7">
          <w:rPr>
            <w:rFonts w:ascii="Times New Roman" w:hAnsi="Times New Roman" w:cs="Times New Roman"/>
            <w:sz w:val="24"/>
            <w:szCs w:val="24"/>
            <w:lang w:val="en-US"/>
          </w:rPr>
          <w:t xml:space="preserve">All hostiles neutralized. </w:t>
        </w:r>
      </w:ins>
    </w:p>
    <w:p w:rsidR="00BD51D5" w:rsidRDefault="00BD51D5">
      <w:pPr>
        <w:spacing w:after="0" w:line="480" w:lineRule="auto"/>
        <w:ind w:firstLine="708"/>
        <w:rPr>
          <w:ins w:id="33" w:author="Aaron Brackett" w:date="2017-08-24T21:27:00Z"/>
          <w:rFonts w:ascii="Times New Roman" w:hAnsi="Times New Roman" w:cs="Times New Roman"/>
          <w:sz w:val="24"/>
          <w:szCs w:val="24"/>
          <w:lang w:val="en-US"/>
        </w:rPr>
      </w:pPr>
      <w:ins w:id="34" w:author="Aaron Brackett" w:date="2017-08-24T21:25:00Z">
        <w:r>
          <w:rPr>
            <w:rFonts w:ascii="Times New Roman" w:hAnsi="Times New Roman" w:cs="Times New Roman"/>
            <w:sz w:val="24"/>
            <w:szCs w:val="24"/>
            <w:lang w:val="en-US"/>
          </w:rPr>
          <w:t>I col</w:t>
        </w:r>
        <w:r w:rsidR="009C6D62">
          <w:rPr>
            <w:rFonts w:ascii="Times New Roman" w:hAnsi="Times New Roman" w:cs="Times New Roman"/>
            <w:sz w:val="24"/>
            <w:szCs w:val="24"/>
            <w:lang w:val="en-US"/>
          </w:rPr>
          <w:t xml:space="preserve">lapsed to the ground exhausted. I sat there, catching my breath and watching the beads of sweat drip from my forehead onto the bank’s clean marble floors. </w:t>
        </w:r>
      </w:ins>
      <w:ins w:id="35" w:author="Aaron Brackett" w:date="2017-08-24T21:26:00Z">
        <w:r w:rsidR="007D2379">
          <w:rPr>
            <w:rFonts w:ascii="Times New Roman" w:hAnsi="Times New Roman" w:cs="Times New Roman"/>
            <w:sz w:val="24"/>
            <w:szCs w:val="24"/>
            <w:lang w:val="en-US"/>
          </w:rPr>
          <w:t>I listened for any reports on the Shadow Gang</w:t>
        </w:r>
        <w:r w:rsidR="00927C2C">
          <w:rPr>
            <w:rFonts w:ascii="Times New Roman" w:hAnsi="Times New Roman" w:cs="Times New Roman"/>
            <w:sz w:val="24"/>
            <w:szCs w:val="24"/>
            <w:lang w:val="en-US"/>
          </w:rPr>
          <w:t xml:space="preserve">, or notices of backup arriving on the police scanner. </w:t>
        </w:r>
      </w:ins>
      <w:ins w:id="36" w:author="Aaron Brackett" w:date="2017-08-24T21:27:00Z">
        <w:r w:rsidR="00935F35">
          <w:rPr>
            <w:rFonts w:ascii="Times New Roman" w:hAnsi="Times New Roman" w:cs="Times New Roman"/>
            <w:sz w:val="24"/>
            <w:szCs w:val="24"/>
            <w:lang w:val="en-US"/>
          </w:rPr>
          <w:t xml:space="preserve">Then I remembered I had left my walkie-talkie with Jefferson. </w:t>
        </w:r>
      </w:ins>
    </w:p>
    <w:p w:rsidR="003B784F" w:rsidRDefault="00995FB7">
      <w:pPr>
        <w:spacing w:after="0" w:line="480" w:lineRule="auto"/>
        <w:ind w:firstLine="708"/>
        <w:rPr>
          <w:ins w:id="37" w:author="Aaron Brackett" w:date="2017-08-28T23:22:00Z"/>
          <w:rFonts w:ascii="Times New Roman" w:hAnsi="Times New Roman" w:cs="Times New Roman"/>
          <w:sz w:val="24"/>
          <w:szCs w:val="24"/>
          <w:lang w:val="en-US"/>
        </w:rPr>
      </w:pPr>
      <w:ins w:id="38" w:author="Aaron Brackett" w:date="2017-08-24T21:27:00Z">
        <w:r>
          <w:rPr>
            <w:rFonts w:ascii="Times New Roman" w:hAnsi="Times New Roman" w:cs="Times New Roman"/>
            <w:sz w:val="24"/>
            <w:szCs w:val="24"/>
            <w:lang w:val="en-US"/>
          </w:rPr>
          <w:t xml:space="preserve">“Shit,” I muttered. </w:t>
        </w:r>
        <w:r w:rsidR="00083271">
          <w:rPr>
            <w:rFonts w:ascii="Times New Roman" w:hAnsi="Times New Roman" w:cs="Times New Roman"/>
            <w:sz w:val="24"/>
            <w:szCs w:val="24"/>
            <w:lang w:val="en-US"/>
          </w:rPr>
          <w:t xml:space="preserve">I rounded up all of the would-be bank robbers and subdued them with some zip ties I had found in their duffle bags. </w:t>
        </w:r>
      </w:ins>
      <w:ins w:id="39" w:author="Aaron Brackett" w:date="2017-08-24T21:28:00Z">
        <w:r w:rsidR="000D6D49">
          <w:rPr>
            <w:rFonts w:ascii="Times New Roman" w:hAnsi="Times New Roman" w:cs="Times New Roman"/>
            <w:sz w:val="24"/>
            <w:szCs w:val="24"/>
            <w:lang w:val="en-US"/>
          </w:rPr>
          <w:t>I left the police my calling card and headed outside t</w:t>
        </w:r>
        <w:r w:rsidR="00542F21">
          <w:rPr>
            <w:rFonts w:ascii="Times New Roman" w:hAnsi="Times New Roman" w:cs="Times New Roman"/>
            <w:sz w:val="24"/>
            <w:szCs w:val="24"/>
            <w:lang w:val="en-US"/>
          </w:rPr>
          <w:t xml:space="preserve">o check back in with Jefferson, but by the time I got out there, he was gone. </w:t>
        </w:r>
      </w:ins>
      <w:ins w:id="40" w:author="Aaron Brackett" w:date="2017-08-24T21:35:00Z">
        <w:r w:rsidR="00612A38">
          <w:rPr>
            <w:rFonts w:ascii="Times New Roman" w:hAnsi="Times New Roman" w:cs="Times New Roman"/>
            <w:sz w:val="24"/>
            <w:szCs w:val="24"/>
            <w:lang w:val="en-US"/>
          </w:rPr>
          <w:t xml:space="preserve">He at least had the decency to leave my walkie-talkie behind, so I picked that up and ran home. </w:t>
        </w:r>
        <w:r w:rsidR="000066B5">
          <w:rPr>
            <w:rFonts w:ascii="Times New Roman" w:hAnsi="Times New Roman" w:cs="Times New Roman"/>
            <w:sz w:val="24"/>
            <w:szCs w:val="24"/>
            <w:lang w:val="en-US"/>
          </w:rPr>
          <w:t>I</w:t>
        </w:r>
      </w:ins>
      <w:ins w:id="41" w:author="Aaron Brackett" w:date="2017-08-24T21:36:00Z">
        <w:r w:rsidR="000066B5">
          <w:rPr>
            <w:rFonts w:ascii="Times New Roman" w:hAnsi="Times New Roman" w:cs="Times New Roman"/>
            <w:sz w:val="24"/>
            <w:szCs w:val="24"/>
            <w:lang w:val="en-US"/>
          </w:rPr>
          <w:t xml:space="preserve"> normally kept my crime fighting habits local and less life threatening, so I was pretty </w:t>
        </w:r>
        <w:r w:rsidR="000066B5">
          <w:rPr>
            <w:rFonts w:ascii="Times New Roman" w:hAnsi="Times New Roman" w:cs="Times New Roman"/>
            <w:sz w:val="24"/>
            <w:szCs w:val="24"/>
            <w:lang w:val="en-US"/>
          </w:rPr>
          <w:lastRenderedPageBreak/>
          <w:t xml:space="preserve">beat when I got home. I turned on the police scanner and then flopped on my bed. </w:t>
        </w:r>
      </w:ins>
      <w:ins w:id="42" w:author="Aaron Brackett" w:date="2017-08-24T21:37:00Z">
        <w:r w:rsidR="003B7769">
          <w:rPr>
            <w:rFonts w:ascii="Times New Roman" w:hAnsi="Times New Roman" w:cs="Times New Roman"/>
            <w:sz w:val="24"/>
            <w:szCs w:val="24"/>
            <w:lang w:val="en-US"/>
          </w:rPr>
          <w:t xml:space="preserve">There was no mention of the Shadow Gang, even in my dreams. </w:t>
        </w:r>
      </w:ins>
      <w:ins w:id="43" w:author="Aaron Brackett" w:date="2017-08-24T21:51:00Z">
        <w:r w:rsidR="00301BB5">
          <w:rPr>
            <w:rFonts w:ascii="Times New Roman" w:hAnsi="Times New Roman" w:cs="Times New Roman"/>
            <w:sz w:val="24"/>
            <w:szCs w:val="24"/>
            <w:lang w:val="en-US"/>
          </w:rPr>
          <w:t xml:space="preserve"> </w:t>
        </w:r>
      </w:ins>
    </w:p>
    <w:p w:rsidR="003B784F" w:rsidRDefault="003B784F">
      <w:pPr>
        <w:spacing w:after="0" w:line="480" w:lineRule="auto"/>
        <w:ind w:firstLine="708"/>
        <w:rPr>
          <w:rFonts w:ascii="Times New Roman" w:hAnsi="Times New Roman" w:cs="Times New Roman"/>
          <w:sz w:val="24"/>
          <w:szCs w:val="24"/>
          <w:lang w:val="en-US"/>
        </w:rPr>
      </w:pPr>
      <w:ins w:id="44" w:author="Aaron Brackett" w:date="2017-08-28T23:23:00Z">
        <w:r>
          <w:rPr>
            <w:rFonts w:ascii="Times New Roman" w:hAnsi="Times New Roman" w:cs="Times New Roman"/>
            <w:sz w:val="24"/>
            <w:szCs w:val="24"/>
            <w:lang w:val="en-US"/>
          </w:rPr>
          <w:t xml:space="preserve">I was up the next morning at 6 A.M. sharp. </w:t>
        </w:r>
      </w:ins>
      <w:ins w:id="45" w:author="Aaron Brackett" w:date="2017-08-28T23:27:00Z">
        <w:r>
          <w:rPr>
            <w:rFonts w:ascii="Times New Roman" w:hAnsi="Times New Roman" w:cs="Times New Roman"/>
            <w:sz w:val="24"/>
            <w:szCs w:val="24"/>
            <w:lang w:val="en-US"/>
          </w:rPr>
          <w:t xml:space="preserve">I had quit my job after meeting with Captain Justice, but I kept my alarm settings because I was already sleeping more than crime was. </w:t>
        </w:r>
      </w:ins>
      <w:ins w:id="46" w:author="Aaron Brackett" w:date="2017-08-28T23:29:00Z">
        <w:r w:rsidR="00CD13FB">
          <w:rPr>
            <w:rFonts w:ascii="Times New Roman" w:hAnsi="Times New Roman" w:cs="Times New Roman"/>
            <w:sz w:val="24"/>
            <w:szCs w:val="24"/>
            <w:lang w:val="en-US"/>
          </w:rPr>
          <w:t xml:space="preserve">In the mornings though, it was less vigilante work and more superhero work. </w:t>
        </w:r>
      </w:ins>
      <w:ins w:id="47" w:author="Aaron Brackett" w:date="2017-08-28T23:30:00Z">
        <w:r w:rsidR="00EB2173">
          <w:rPr>
            <w:rFonts w:ascii="Times New Roman" w:hAnsi="Times New Roman" w:cs="Times New Roman"/>
            <w:sz w:val="24"/>
            <w:szCs w:val="24"/>
            <w:lang w:val="en-US"/>
          </w:rPr>
          <w:t xml:space="preserve">Well, sort of. </w:t>
        </w:r>
        <w:r w:rsidR="00D25331">
          <w:rPr>
            <w:rFonts w:ascii="Times New Roman" w:hAnsi="Times New Roman" w:cs="Times New Roman"/>
            <w:sz w:val="24"/>
            <w:szCs w:val="24"/>
            <w:lang w:val="en-US"/>
          </w:rPr>
          <w:t xml:space="preserve">My costume was still in the early design phase, so I could never slow down enough to inspire the people of my city. </w:t>
        </w:r>
      </w:ins>
      <w:ins w:id="48" w:author="Aaron Brackett" w:date="2017-08-28T23:31:00Z">
        <w:r w:rsidR="003D5FAD">
          <w:rPr>
            <w:rFonts w:ascii="Times New Roman" w:hAnsi="Times New Roman" w:cs="Times New Roman"/>
            <w:sz w:val="24"/>
            <w:szCs w:val="24"/>
            <w:lang w:val="en-US"/>
          </w:rPr>
          <w:t>A</w:t>
        </w:r>
      </w:ins>
      <w:ins w:id="49" w:author="Aaron Brackett" w:date="2017-08-28T23:32:00Z">
        <w:r w:rsidR="003D5FAD">
          <w:rPr>
            <w:rFonts w:ascii="Times New Roman" w:hAnsi="Times New Roman" w:cs="Times New Roman"/>
            <w:sz w:val="24"/>
            <w:szCs w:val="24"/>
            <w:lang w:val="en-US"/>
          </w:rPr>
          <w:t xml:space="preserve">ny heroics that were noticed were reported as acts of God in the same tabloids that still think Brad is going to get back with Jennifer Aniston because he </w:t>
        </w:r>
      </w:ins>
      <w:ins w:id="50" w:author="Aaron Brackett" w:date="2017-08-28T23:33:00Z">
        <w:r w:rsidR="003D5FAD">
          <w:rPr>
            <w:rFonts w:ascii="Times New Roman" w:hAnsi="Times New Roman" w:cs="Times New Roman"/>
            <w:sz w:val="24"/>
            <w:szCs w:val="24"/>
            <w:lang w:val="en-US"/>
          </w:rPr>
          <w:t xml:space="preserve">didn’t spit on her </w:t>
        </w:r>
      </w:ins>
      <w:ins w:id="51" w:author="Aaron Brackett" w:date="2017-08-28T23:32:00Z">
        <w:r w:rsidR="003D5FAD">
          <w:rPr>
            <w:rFonts w:ascii="Times New Roman" w:hAnsi="Times New Roman" w:cs="Times New Roman"/>
            <w:sz w:val="24"/>
            <w:szCs w:val="24"/>
            <w:lang w:val="en-US"/>
          </w:rPr>
          <w:t xml:space="preserve">at the Oscars. </w:t>
        </w:r>
      </w:ins>
    </w:p>
    <w:p w:rsidR="00A126BC" w:rsidRDefault="00D03A7D" w:rsidP="007453C8">
      <w:pPr>
        <w:spacing w:after="0" w:line="480" w:lineRule="auto"/>
        <w:ind w:firstLine="708"/>
        <w:rPr>
          <w:ins w:id="52" w:author="Aaron Brackett" w:date="2017-08-28T23:37:00Z"/>
          <w:rFonts w:ascii="Times New Roman" w:hAnsi="Times New Roman" w:cs="Times New Roman"/>
          <w:sz w:val="24"/>
          <w:szCs w:val="24"/>
          <w:lang w:val="en-US"/>
        </w:rPr>
      </w:pPr>
      <w:ins w:id="53" w:author="Aaron Brackett" w:date="2017-08-28T23:37:00Z">
        <w:r>
          <w:rPr>
            <w:rFonts w:ascii="Times New Roman" w:hAnsi="Times New Roman" w:cs="Times New Roman"/>
            <w:sz w:val="24"/>
            <w:szCs w:val="24"/>
            <w:lang w:val="en-US"/>
          </w:rPr>
          <w:t xml:space="preserve">What the Shadow Gang </w:t>
        </w:r>
        <w:r w:rsidR="005417DC">
          <w:rPr>
            <w:rFonts w:ascii="Times New Roman" w:hAnsi="Times New Roman" w:cs="Times New Roman"/>
            <w:sz w:val="24"/>
            <w:szCs w:val="24"/>
            <w:lang w:val="en-US"/>
          </w:rPr>
          <w:t xml:space="preserve">did made the front page of the </w:t>
        </w:r>
        <w:r w:rsidR="005417DC" w:rsidRPr="00550428">
          <w:rPr>
            <w:rFonts w:ascii="Times New Roman" w:hAnsi="Times New Roman" w:cs="Times New Roman"/>
            <w:i/>
            <w:sz w:val="24"/>
            <w:szCs w:val="24"/>
            <w:lang w:val="en-US"/>
            <w:rPrChange w:id="54" w:author="Aaron Brackett" w:date="2017-08-29T00:23:00Z">
              <w:rPr>
                <w:rFonts w:ascii="Times New Roman" w:hAnsi="Times New Roman" w:cs="Times New Roman"/>
                <w:sz w:val="24"/>
                <w:szCs w:val="24"/>
                <w:lang w:val="en-US"/>
              </w:rPr>
            </w:rPrChange>
          </w:rPr>
          <w:t>P</w:t>
        </w:r>
        <w:r w:rsidRPr="00550428">
          <w:rPr>
            <w:rFonts w:ascii="Times New Roman" w:hAnsi="Times New Roman" w:cs="Times New Roman"/>
            <w:i/>
            <w:sz w:val="24"/>
            <w:szCs w:val="24"/>
            <w:lang w:val="en-US"/>
            <w:rPrChange w:id="55" w:author="Aaron Brackett" w:date="2017-08-29T00:23:00Z">
              <w:rPr>
                <w:rFonts w:ascii="Times New Roman" w:hAnsi="Times New Roman" w:cs="Times New Roman"/>
                <w:sz w:val="24"/>
                <w:szCs w:val="24"/>
                <w:lang w:val="en-US"/>
              </w:rPr>
            </w:rPrChange>
          </w:rPr>
          <w:t>ost</w:t>
        </w:r>
        <w:r>
          <w:rPr>
            <w:rFonts w:ascii="Times New Roman" w:hAnsi="Times New Roman" w:cs="Times New Roman"/>
            <w:sz w:val="24"/>
            <w:szCs w:val="24"/>
            <w:lang w:val="en-US"/>
          </w:rPr>
          <w:t xml:space="preserve"> though. </w:t>
        </w:r>
      </w:ins>
    </w:p>
    <w:p w:rsidR="005417DC" w:rsidRDefault="005417DC" w:rsidP="007453C8">
      <w:pPr>
        <w:spacing w:after="0" w:line="480" w:lineRule="auto"/>
        <w:ind w:firstLine="708"/>
        <w:rPr>
          <w:ins w:id="56" w:author="Aaron Brackett" w:date="2017-08-29T00:18:00Z"/>
          <w:rFonts w:ascii="Times New Roman" w:hAnsi="Times New Roman" w:cs="Times New Roman"/>
          <w:sz w:val="24"/>
          <w:szCs w:val="24"/>
          <w:lang w:val="en-US"/>
        </w:rPr>
      </w:pPr>
      <w:ins w:id="57" w:author="Aaron Brackett" w:date="2017-08-28T23:37:00Z">
        <w:r>
          <w:rPr>
            <w:rFonts w:ascii="Times New Roman" w:hAnsi="Times New Roman" w:cs="Times New Roman"/>
            <w:sz w:val="24"/>
            <w:szCs w:val="24"/>
            <w:lang w:val="en-US"/>
          </w:rPr>
          <w:t xml:space="preserve">I stepped out onto my </w:t>
        </w:r>
        <w:r w:rsidR="007510EB">
          <w:rPr>
            <w:rFonts w:ascii="Times New Roman" w:hAnsi="Times New Roman" w:cs="Times New Roman"/>
            <w:sz w:val="24"/>
            <w:szCs w:val="24"/>
            <w:lang w:val="en-US"/>
          </w:rPr>
          <w:t xml:space="preserve">doorstep and thought I must be dreaming the headline I saw. </w:t>
        </w:r>
      </w:ins>
      <w:ins w:id="58" w:author="Aaron Brackett" w:date="2017-08-29T00:09:00Z">
        <w:r w:rsidR="009A26CE">
          <w:rPr>
            <w:rFonts w:ascii="Times New Roman" w:hAnsi="Times New Roman" w:cs="Times New Roman"/>
            <w:i/>
            <w:sz w:val="24"/>
            <w:szCs w:val="24"/>
            <w:lang w:val="en-US"/>
          </w:rPr>
          <w:t xml:space="preserve">SENATE CANDIDATE </w:t>
        </w:r>
      </w:ins>
      <w:ins w:id="59" w:author="Aaron Brackett" w:date="2017-08-28T23:42:00Z">
        <w:r w:rsidR="007510EB">
          <w:rPr>
            <w:rFonts w:ascii="Times New Roman" w:hAnsi="Times New Roman" w:cs="Times New Roman"/>
            <w:i/>
            <w:sz w:val="24"/>
            <w:szCs w:val="24"/>
            <w:lang w:val="en-US"/>
          </w:rPr>
          <w:t>VICTORIA VICKERS ASSASSINATED! THE SHADOW GANG</w:t>
        </w:r>
      </w:ins>
      <w:ins w:id="60" w:author="Aaron Brackett" w:date="2017-08-29T00:07:00Z">
        <w:r w:rsidR="002B6E56">
          <w:rPr>
            <w:rFonts w:ascii="Times New Roman" w:hAnsi="Times New Roman" w:cs="Times New Roman"/>
            <w:i/>
            <w:sz w:val="24"/>
            <w:szCs w:val="24"/>
            <w:lang w:val="en-US"/>
          </w:rPr>
          <w:t xml:space="preserve"> TAKING CREDIT</w:t>
        </w:r>
      </w:ins>
      <w:ins w:id="61" w:author="Aaron Brackett" w:date="2017-08-28T23:42:00Z">
        <w:r w:rsidR="007510EB">
          <w:rPr>
            <w:rFonts w:ascii="Times New Roman" w:hAnsi="Times New Roman" w:cs="Times New Roman"/>
            <w:i/>
            <w:sz w:val="24"/>
            <w:szCs w:val="24"/>
            <w:lang w:val="en-US"/>
          </w:rPr>
          <w:t>.</w:t>
        </w:r>
      </w:ins>
      <w:ins w:id="62" w:author="Aaron Brackett" w:date="2017-08-29T00:07:00Z">
        <w:r w:rsidR="002B6E56">
          <w:rPr>
            <w:rFonts w:ascii="Times New Roman" w:hAnsi="Times New Roman" w:cs="Times New Roman"/>
            <w:i/>
            <w:sz w:val="24"/>
            <w:szCs w:val="24"/>
            <w:lang w:val="en-US"/>
          </w:rPr>
          <w:t xml:space="preserve"> </w:t>
        </w:r>
        <w:r w:rsidR="009A26CE">
          <w:rPr>
            <w:rFonts w:ascii="Times New Roman" w:hAnsi="Times New Roman" w:cs="Times New Roman"/>
            <w:sz w:val="24"/>
            <w:szCs w:val="24"/>
            <w:lang w:val="en-US"/>
          </w:rPr>
          <w:t>This is where I should have been. Instead I was protecting a bank?</w:t>
        </w:r>
      </w:ins>
      <w:ins w:id="63" w:author="Aaron Brackett" w:date="2017-08-29T00:08:00Z">
        <w:r w:rsidR="00D37421">
          <w:rPr>
            <w:rFonts w:ascii="Times New Roman" w:hAnsi="Times New Roman" w:cs="Times New Roman"/>
            <w:sz w:val="24"/>
            <w:szCs w:val="24"/>
            <w:lang w:val="en-US"/>
          </w:rPr>
          <w:t xml:space="preserve"> Vickers represented the other half of what cleaning up streets looked like. </w:t>
        </w:r>
      </w:ins>
      <w:ins w:id="64" w:author="Aaron Brackett" w:date="2017-08-29T00:09:00Z">
        <w:r w:rsidR="00D37421">
          <w:rPr>
            <w:rFonts w:ascii="Times New Roman" w:hAnsi="Times New Roman" w:cs="Times New Roman"/>
            <w:sz w:val="24"/>
            <w:szCs w:val="24"/>
            <w:lang w:val="en-US"/>
          </w:rPr>
          <w:t xml:space="preserve">And much like Tim, she hadn’t needed powers to commit her life to justice. </w:t>
        </w:r>
      </w:ins>
      <w:ins w:id="65" w:author="Aaron Brackett" w:date="2017-08-29T00:12:00Z">
        <w:r w:rsidR="00773741">
          <w:rPr>
            <w:rFonts w:ascii="Times New Roman" w:hAnsi="Times New Roman" w:cs="Times New Roman"/>
            <w:sz w:val="24"/>
            <w:szCs w:val="24"/>
            <w:lang w:val="en-US"/>
          </w:rPr>
          <w:t xml:space="preserve">But now that life was over. And hers had not been the only life that had been touched. </w:t>
        </w:r>
      </w:ins>
      <w:ins w:id="66" w:author="Aaron Brackett" w:date="2017-08-29T00:13:00Z">
        <w:r w:rsidR="00773741">
          <w:rPr>
            <w:rFonts w:ascii="Times New Roman" w:hAnsi="Times New Roman" w:cs="Times New Roman"/>
            <w:sz w:val="24"/>
            <w:szCs w:val="24"/>
            <w:lang w:val="en-US"/>
          </w:rPr>
          <w:t xml:space="preserve">There were a list of civilians who had been killed as collateral damage. And some who had only been injured. One of which was not a civilian at all. </w:t>
        </w:r>
      </w:ins>
    </w:p>
    <w:p w:rsidR="001E14E8" w:rsidRDefault="001E14E8" w:rsidP="007453C8">
      <w:pPr>
        <w:spacing w:after="0" w:line="480" w:lineRule="auto"/>
        <w:ind w:firstLine="708"/>
        <w:rPr>
          <w:ins w:id="67" w:author="Aaron Brackett" w:date="2017-08-29T00:22:00Z"/>
          <w:rFonts w:ascii="Times New Roman" w:hAnsi="Times New Roman" w:cs="Times New Roman"/>
          <w:sz w:val="24"/>
          <w:szCs w:val="24"/>
          <w:lang w:val="en-US"/>
        </w:rPr>
      </w:pPr>
      <w:ins w:id="68" w:author="Aaron Brackett" w:date="2017-08-29T00:18:00Z">
        <w:r>
          <w:rPr>
            <w:rFonts w:ascii="Times New Roman" w:hAnsi="Times New Roman" w:cs="Times New Roman"/>
            <w:sz w:val="24"/>
            <w:szCs w:val="24"/>
            <w:lang w:val="en-US"/>
          </w:rPr>
          <w:t xml:space="preserve">I raced to the hospital as fast as I could, but once in there, I encountered too much foot traffic to move as freely as I would have liked. </w:t>
        </w:r>
      </w:ins>
      <w:ins w:id="69" w:author="Aaron Brackett" w:date="2017-08-29T00:21:00Z">
        <w:r>
          <w:rPr>
            <w:rFonts w:ascii="Times New Roman" w:hAnsi="Times New Roman" w:cs="Times New Roman"/>
            <w:sz w:val="24"/>
            <w:szCs w:val="24"/>
            <w:lang w:val="en-US"/>
          </w:rPr>
          <w:t xml:space="preserve">This one would have to be done by the books, so I found a nurse and posed as a reporter. </w:t>
        </w:r>
      </w:ins>
    </w:p>
    <w:p w:rsidR="00550428" w:rsidRDefault="00550428" w:rsidP="007453C8">
      <w:pPr>
        <w:spacing w:after="0" w:line="480" w:lineRule="auto"/>
        <w:ind w:firstLine="708"/>
        <w:rPr>
          <w:ins w:id="70" w:author="Aaron Brackett" w:date="2017-08-29T00:28:00Z"/>
          <w:rFonts w:ascii="Times New Roman" w:hAnsi="Times New Roman" w:cs="Times New Roman"/>
          <w:sz w:val="24"/>
          <w:szCs w:val="24"/>
          <w:lang w:val="en-US"/>
        </w:rPr>
      </w:pPr>
      <w:ins w:id="71" w:author="Aaron Brackett" w:date="2017-08-29T00:22:00Z">
        <w:r>
          <w:rPr>
            <w:rFonts w:ascii="Times New Roman" w:hAnsi="Times New Roman" w:cs="Times New Roman"/>
            <w:sz w:val="24"/>
            <w:szCs w:val="24"/>
            <w:lang w:val="en-US"/>
          </w:rPr>
          <w:t xml:space="preserve">“Excuse me, miss, I’m with the </w:t>
        </w:r>
        <w:r>
          <w:rPr>
            <w:rFonts w:ascii="Times New Roman" w:hAnsi="Times New Roman" w:cs="Times New Roman"/>
            <w:i/>
            <w:sz w:val="24"/>
            <w:szCs w:val="24"/>
            <w:lang w:val="en-US"/>
          </w:rPr>
          <w:t>Post</w:t>
        </w:r>
        <w:r w:rsidR="009116A5">
          <w:rPr>
            <w:rFonts w:ascii="Times New Roman" w:hAnsi="Times New Roman" w:cs="Times New Roman"/>
            <w:sz w:val="24"/>
            <w:szCs w:val="24"/>
            <w:lang w:val="en-US"/>
          </w:rPr>
          <w:t xml:space="preserve">. </w:t>
        </w:r>
      </w:ins>
      <w:ins w:id="72" w:author="Aaron Brackett" w:date="2017-08-29T00:23:00Z">
        <w:r w:rsidR="009116A5">
          <w:rPr>
            <w:rFonts w:ascii="Times New Roman" w:hAnsi="Times New Roman" w:cs="Times New Roman"/>
            <w:sz w:val="24"/>
            <w:szCs w:val="24"/>
            <w:lang w:val="en-US"/>
          </w:rPr>
          <w:t>My boss wants me to follow up on the Vickers Assassination story, so I</w:t>
        </w:r>
      </w:ins>
      <w:ins w:id="73" w:author="Aaron Brackett" w:date="2017-08-29T00:24:00Z">
        <w:r w:rsidR="009116A5">
          <w:rPr>
            <w:rFonts w:ascii="Times New Roman" w:hAnsi="Times New Roman" w:cs="Times New Roman"/>
            <w:sz w:val="24"/>
            <w:szCs w:val="24"/>
            <w:lang w:val="en-US"/>
          </w:rPr>
          <w:t xml:space="preserve">’m here to talk to one of the witnesses of the event. </w:t>
        </w:r>
      </w:ins>
      <w:ins w:id="74" w:author="Aaron Brackett" w:date="2017-08-29T00:26:00Z">
        <w:r w:rsidR="009116A5">
          <w:rPr>
            <w:rFonts w:ascii="Times New Roman" w:hAnsi="Times New Roman" w:cs="Times New Roman"/>
            <w:sz w:val="24"/>
            <w:szCs w:val="24"/>
            <w:lang w:val="en-US"/>
          </w:rPr>
          <w:t xml:space="preserve">Do you know where I can find a </w:t>
        </w:r>
      </w:ins>
      <w:ins w:id="75" w:author="Aaron Brackett" w:date="2017-08-29T00:27:00Z">
        <w:r w:rsidR="009116A5">
          <w:rPr>
            <w:rFonts w:ascii="Times New Roman" w:hAnsi="Times New Roman" w:cs="Times New Roman"/>
            <w:sz w:val="24"/>
            <w:szCs w:val="24"/>
            <w:lang w:val="en-US"/>
          </w:rPr>
          <w:t>Timothy Truman?</w:t>
        </w:r>
      </w:ins>
      <w:ins w:id="76" w:author="Aaron Brackett" w:date="2017-08-29T00:28:00Z">
        <w:r w:rsidR="009116A5">
          <w:rPr>
            <w:rFonts w:ascii="Times New Roman" w:hAnsi="Times New Roman" w:cs="Times New Roman"/>
            <w:sz w:val="24"/>
            <w:szCs w:val="24"/>
            <w:lang w:val="en-US"/>
          </w:rPr>
          <w:t>”</w:t>
        </w:r>
      </w:ins>
    </w:p>
    <w:p w:rsidR="009116A5" w:rsidRDefault="009116A5" w:rsidP="007453C8">
      <w:pPr>
        <w:spacing w:after="0" w:line="480" w:lineRule="auto"/>
        <w:ind w:firstLine="708"/>
        <w:rPr>
          <w:ins w:id="77" w:author="Aaron Brackett" w:date="2017-08-29T00:28:00Z"/>
          <w:rFonts w:ascii="Times New Roman" w:hAnsi="Times New Roman" w:cs="Times New Roman"/>
          <w:sz w:val="24"/>
          <w:szCs w:val="24"/>
          <w:lang w:val="en-US"/>
        </w:rPr>
      </w:pPr>
      <w:ins w:id="78" w:author="Aaron Brackett" w:date="2017-08-29T00:28:00Z">
        <w:r>
          <w:rPr>
            <w:rFonts w:ascii="Times New Roman" w:hAnsi="Times New Roman" w:cs="Times New Roman"/>
            <w:sz w:val="24"/>
            <w:szCs w:val="24"/>
            <w:lang w:val="en-US"/>
          </w:rPr>
          <w:t>“Whoa, slow down there champ.”</w:t>
        </w:r>
      </w:ins>
    </w:p>
    <w:p w:rsidR="009116A5" w:rsidRDefault="009116A5" w:rsidP="007453C8">
      <w:pPr>
        <w:spacing w:after="0" w:line="480" w:lineRule="auto"/>
        <w:ind w:firstLine="708"/>
        <w:rPr>
          <w:ins w:id="79" w:author="Aaron Brackett" w:date="2017-08-29T00:29:00Z"/>
          <w:rFonts w:ascii="Times New Roman" w:hAnsi="Times New Roman" w:cs="Times New Roman"/>
          <w:sz w:val="24"/>
          <w:szCs w:val="24"/>
          <w:lang w:val="en-US"/>
        </w:rPr>
      </w:pPr>
      <w:ins w:id="80" w:author="Aaron Brackett" w:date="2017-08-29T00:28:00Z">
        <w:r>
          <w:rPr>
            <w:rFonts w:ascii="Times New Roman" w:hAnsi="Times New Roman" w:cs="Times New Roman"/>
            <w:sz w:val="24"/>
            <w:szCs w:val="24"/>
            <w:lang w:val="en-US"/>
          </w:rPr>
          <w:lastRenderedPageBreak/>
          <w:t>“Sorry, was I speaking too fast? Excuse me, miss, I</w:t>
        </w:r>
      </w:ins>
      <w:ins w:id="81" w:author="Aaron Brackett" w:date="2017-08-29T00:29:00Z">
        <w:r>
          <w:rPr>
            <w:rFonts w:ascii="Times New Roman" w:hAnsi="Times New Roman" w:cs="Times New Roman"/>
            <w:sz w:val="24"/>
            <w:szCs w:val="24"/>
            <w:lang w:val="en-US"/>
          </w:rPr>
          <w:t xml:space="preserve">’m with the </w:t>
        </w:r>
        <w:r>
          <w:rPr>
            <w:rFonts w:ascii="Times New Roman" w:hAnsi="Times New Roman" w:cs="Times New Roman"/>
            <w:i/>
            <w:sz w:val="24"/>
            <w:szCs w:val="24"/>
            <w:lang w:val="en-US"/>
          </w:rPr>
          <w:t>Post.</w:t>
        </w:r>
        <w:r>
          <w:rPr>
            <w:rFonts w:ascii="Times New Roman" w:hAnsi="Times New Roman" w:cs="Times New Roman"/>
            <w:sz w:val="24"/>
            <w:szCs w:val="24"/>
            <w:lang w:val="en-US"/>
          </w:rPr>
          <w:t>”</w:t>
        </w:r>
      </w:ins>
    </w:p>
    <w:p w:rsidR="009116A5" w:rsidRDefault="009116A5" w:rsidP="007453C8">
      <w:pPr>
        <w:spacing w:after="0" w:line="480" w:lineRule="auto"/>
        <w:ind w:firstLine="708"/>
        <w:rPr>
          <w:ins w:id="82" w:author="Aaron Brackett" w:date="2017-08-29T19:43:00Z"/>
          <w:rFonts w:ascii="Times New Roman" w:hAnsi="Times New Roman" w:cs="Times New Roman"/>
          <w:sz w:val="24"/>
          <w:szCs w:val="24"/>
          <w:lang w:val="en-US"/>
        </w:rPr>
      </w:pPr>
      <w:ins w:id="83" w:author="Aaron Brackett" w:date="2017-08-29T00:29:00Z">
        <w:r>
          <w:rPr>
            <w:rFonts w:ascii="Times New Roman" w:hAnsi="Times New Roman" w:cs="Times New Roman"/>
            <w:sz w:val="24"/>
            <w:szCs w:val="24"/>
            <w:lang w:val="en-US"/>
          </w:rPr>
          <w:t>“No, I heard what you said. But you can’t go running into patients’ rooms just because you’re a reporter.</w:t>
        </w:r>
      </w:ins>
      <w:ins w:id="84" w:author="Aaron Brackett" w:date="2017-08-29T19:43:00Z">
        <w:r w:rsidR="000D3BBC">
          <w:rPr>
            <w:rFonts w:ascii="Times New Roman" w:hAnsi="Times New Roman" w:cs="Times New Roman"/>
            <w:sz w:val="24"/>
            <w:szCs w:val="24"/>
            <w:lang w:val="en-US"/>
          </w:rPr>
          <w:t>”</w:t>
        </w:r>
      </w:ins>
    </w:p>
    <w:p w:rsidR="000D3BBC" w:rsidRDefault="000D3BBC" w:rsidP="007453C8">
      <w:pPr>
        <w:spacing w:after="0" w:line="480" w:lineRule="auto"/>
        <w:ind w:firstLine="708"/>
        <w:rPr>
          <w:ins w:id="85" w:author="Aaron Brackett" w:date="2017-08-29T19:43:00Z"/>
          <w:rFonts w:ascii="Times New Roman" w:hAnsi="Times New Roman" w:cs="Times New Roman"/>
          <w:sz w:val="24"/>
          <w:szCs w:val="24"/>
          <w:lang w:val="en-US"/>
        </w:rPr>
      </w:pPr>
      <w:ins w:id="86" w:author="Aaron Brackett" w:date="2017-08-29T19:43:00Z">
        <w:r>
          <w:rPr>
            <w:rFonts w:ascii="Times New Roman" w:hAnsi="Times New Roman" w:cs="Times New Roman"/>
            <w:sz w:val="24"/>
            <w:szCs w:val="24"/>
            <w:lang w:val="en-US"/>
          </w:rPr>
          <w:t>“But miss, I really need this story. You have seen what the Shadow Gang is doing to this city. And what Vickers could have done for it.”</w:t>
        </w:r>
      </w:ins>
    </w:p>
    <w:p w:rsidR="000D3BBC" w:rsidRDefault="000D3BBC" w:rsidP="007453C8">
      <w:pPr>
        <w:spacing w:after="0" w:line="480" w:lineRule="auto"/>
        <w:ind w:firstLine="708"/>
        <w:rPr>
          <w:ins w:id="87" w:author="Aaron Brackett" w:date="2017-08-29T19:44:00Z"/>
          <w:rFonts w:ascii="Times New Roman" w:hAnsi="Times New Roman" w:cs="Times New Roman"/>
          <w:sz w:val="24"/>
          <w:szCs w:val="24"/>
          <w:lang w:val="en-US"/>
        </w:rPr>
      </w:pPr>
      <w:ins w:id="88" w:author="Aaron Brackett" w:date="2017-08-29T19:43:00Z">
        <w:r>
          <w:rPr>
            <w:rFonts w:ascii="Times New Roman" w:hAnsi="Times New Roman" w:cs="Times New Roman"/>
            <w:sz w:val="24"/>
            <w:szCs w:val="24"/>
            <w:lang w:val="en-US"/>
          </w:rPr>
          <w:t xml:space="preserve">The nurse bit her lip. </w:t>
        </w:r>
      </w:ins>
      <w:ins w:id="89" w:author="Aaron Brackett" w:date="2017-08-29T19:44:00Z">
        <w:r>
          <w:rPr>
            <w:rFonts w:ascii="Times New Roman" w:hAnsi="Times New Roman" w:cs="Times New Roman"/>
            <w:sz w:val="24"/>
            <w:szCs w:val="24"/>
            <w:lang w:val="en-US"/>
          </w:rPr>
          <w:t>“Look, I want to help you, I really do, but Mr. Truman is too injured to random visitors he doesn’t know.”</w:t>
        </w:r>
      </w:ins>
    </w:p>
    <w:p w:rsidR="000D3BBC" w:rsidRDefault="000D3BBC" w:rsidP="007453C8">
      <w:pPr>
        <w:spacing w:after="0" w:line="480" w:lineRule="auto"/>
        <w:ind w:firstLine="708"/>
        <w:rPr>
          <w:ins w:id="90" w:author="Aaron Brackett" w:date="2017-08-29T19:44:00Z"/>
          <w:rFonts w:ascii="Times New Roman" w:hAnsi="Times New Roman" w:cs="Times New Roman"/>
          <w:sz w:val="24"/>
          <w:szCs w:val="24"/>
          <w:lang w:val="en-US"/>
        </w:rPr>
      </w:pPr>
      <w:ins w:id="91" w:author="Aaron Brackett" w:date="2017-08-29T19:44:00Z">
        <w:r>
          <w:rPr>
            <w:rFonts w:ascii="Times New Roman" w:hAnsi="Times New Roman" w:cs="Times New Roman"/>
            <w:sz w:val="24"/>
            <w:szCs w:val="24"/>
            <w:lang w:val="en-US"/>
          </w:rPr>
          <w:t>“How about one he does?”</w:t>
        </w:r>
      </w:ins>
    </w:p>
    <w:p w:rsidR="000D3BBC" w:rsidRDefault="000D3BBC" w:rsidP="007453C8">
      <w:pPr>
        <w:spacing w:after="0" w:line="480" w:lineRule="auto"/>
        <w:ind w:firstLine="708"/>
        <w:rPr>
          <w:ins w:id="92" w:author="Aaron Brackett" w:date="2017-08-29T19:45:00Z"/>
          <w:rFonts w:ascii="Times New Roman" w:hAnsi="Times New Roman" w:cs="Times New Roman"/>
          <w:sz w:val="24"/>
          <w:szCs w:val="24"/>
          <w:lang w:val="en-US"/>
        </w:rPr>
      </w:pPr>
      <w:ins w:id="93" w:author="Aaron Brackett" w:date="2017-08-29T19:44:00Z">
        <w:r>
          <w:rPr>
            <w:rFonts w:ascii="Times New Roman" w:hAnsi="Times New Roman" w:cs="Times New Roman"/>
            <w:sz w:val="24"/>
            <w:szCs w:val="24"/>
            <w:lang w:val="en-US"/>
          </w:rPr>
          <w:t>“I beg your pardon.”</w:t>
        </w:r>
      </w:ins>
    </w:p>
    <w:p w:rsidR="004B221C" w:rsidRDefault="004B221C" w:rsidP="007453C8">
      <w:pPr>
        <w:spacing w:after="0" w:line="480" w:lineRule="auto"/>
        <w:ind w:firstLine="708"/>
        <w:rPr>
          <w:ins w:id="94" w:author="Aaron Brackett" w:date="2017-08-29T19:51:00Z"/>
          <w:rFonts w:ascii="Times New Roman" w:hAnsi="Times New Roman" w:cs="Times New Roman"/>
          <w:sz w:val="24"/>
          <w:szCs w:val="24"/>
          <w:lang w:val="en-US"/>
        </w:rPr>
      </w:pPr>
      <w:ins w:id="95" w:author="Aaron Brackett" w:date="2017-08-29T19:45:00Z">
        <w:r>
          <w:rPr>
            <w:rFonts w:ascii="Times New Roman" w:hAnsi="Times New Roman" w:cs="Times New Roman"/>
            <w:sz w:val="24"/>
            <w:szCs w:val="24"/>
            <w:lang w:val="en-US"/>
          </w:rPr>
          <w:t xml:space="preserve">I leaned in closer, right next to her ear. This deception was getting me nowhere. In a hushed voice only she could hear, I </w:t>
        </w:r>
      </w:ins>
      <w:ins w:id="96" w:author="Aaron Brackett" w:date="2017-08-29T19:46:00Z">
        <w:r>
          <w:rPr>
            <w:rFonts w:ascii="Times New Roman" w:hAnsi="Times New Roman" w:cs="Times New Roman"/>
            <w:sz w:val="24"/>
            <w:szCs w:val="24"/>
            <w:lang w:val="en-US"/>
          </w:rPr>
          <w:t>whispered</w:t>
        </w:r>
      </w:ins>
      <w:ins w:id="97" w:author="Aaron Brackett" w:date="2017-08-29T19:45:00Z">
        <w:r>
          <w:rPr>
            <w:rFonts w:ascii="Times New Roman" w:hAnsi="Times New Roman" w:cs="Times New Roman"/>
            <w:sz w:val="24"/>
            <w:szCs w:val="24"/>
            <w:lang w:val="en-US"/>
          </w:rPr>
          <w:t>,</w:t>
        </w:r>
      </w:ins>
      <w:ins w:id="98" w:author="Aaron Brackett" w:date="2017-08-29T19:46:00Z">
        <w:r>
          <w:rPr>
            <w:rFonts w:ascii="Times New Roman" w:hAnsi="Times New Roman" w:cs="Times New Roman"/>
            <w:sz w:val="24"/>
            <w:szCs w:val="24"/>
            <w:lang w:val="en-US"/>
          </w:rPr>
          <w:t xml:space="preserve"> “</w:t>
        </w:r>
      </w:ins>
      <w:ins w:id="99" w:author="Aaron Brackett" w:date="2017-08-29T19:48:00Z">
        <w:r>
          <w:rPr>
            <w:rFonts w:ascii="Times New Roman" w:hAnsi="Times New Roman" w:cs="Times New Roman"/>
            <w:sz w:val="24"/>
            <w:szCs w:val="24"/>
            <w:lang w:val="en-US"/>
          </w:rPr>
          <w:t xml:space="preserve">I’m Timmy’s partner. </w:t>
        </w:r>
      </w:ins>
      <w:ins w:id="100" w:author="Aaron Brackett" w:date="2017-08-29T19:49:00Z">
        <w:r>
          <w:rPr>
            <w:rFonts w:ascii="Times New Roman" w:hAnsi="Times New Roman" w:cs="Times New Roman"/>
            <w:sz w:val="24"/>
            <w:szCs w:val="24"/>
            <w:lang w:val="en-US"/>
          </w:rPr>
          <w:t xml:space="preserve">I need to see him to make sure he’s okay.” Her eyes grew softer, but remained skeptical. </w:t>
        </w:r>
      </w:ins>
      <w:ins w:id="101" w:author="Aaron Brackett" w:date="2017-08-29T19:50:00Z">
        <w:r w:rsidR="008A1625">
          <w:rPr>
            <w:rFonts w:ascii="Times New Roman" w:hAnsi="Times New Roman" w:cs="Times New Roman"/>
            <w:sz w:val="24"/>
            <w:szCs w:val="24"/>
            <w:lang w:val="en-US"/>
          </w:rPr>
          <w:t>“He’s not really in a profession where he can be out, not yet, so I need you to keep this between us.</w:t>
        </w:r>
      </w:ins>
      <w:ins w:id="102" w:author="Aaron Brackett" w:date="2017-08-29T19:51:00Z">
        <w:r w:rsidR="008A1625">
          <w:rPr>
            <w:rFonts w:ascii="Times New Roman" w:hAnsi="Times New Roman" w:cs="Times New Roman"/>
            <w:sz w:val="24"/>
            <w:szCs w:val="24"/>
            <w:lang w:val="en-US"/>
          </w:rPr>
          <w:t>”</w:t>
        </w:r>
      </w:ins>
    </w:p>
    <w:p w:rsidR="008A1625" w:rsidRDefault="008A1625" w:rsidP="007453C8">
      <w:pPr>
        <w:spacing w:after="0" w:line="480" w:lineRule="auto"/>
        <w:ind w:firstLine="708"/>
        <w:rPr>
          <w:ins w:id="103" w:author="Aaron Brackett" w:date="2017-08-29T19:51:00Z"/>
          <w:rFonts w:ascii="Times New Roman" w:hAnsi="Times New Roman" w:cs="Times New Roman"/>
          <w:sz w:val="24"/>
          <w:szCs w:val="24"/>
          <w:lang w:val="en-US"/>
        </w:rPr>
      </w:pPr>
      <w:ins w:id="104" w:author="Aaron Brackett" w:date="2017-08-29T19:51:00Z">
        <w:r>
          <w:rPr>
            <w:rFonts w:ascii="Times New Roman" w:hAnsi="Times New Roman" w:cs="Times New Roman"/>
            <w:sz w:val="24"/>
            <w:szCs w:val="24"/>
            <w:lang w:val="en-US"/>
          </w:rPr>
          <w:t>She looked around nervously and then gave me a slight nod. “Follow me. But you have to be quiet about this, as well.”</w:t>
        </w:r>
      </w:ins>
    </w:p>
    <w:p w:rsidR="008A1625" w:rsidRDefault="008A1625" w:rsidP="007453C8">
      <w:pPr>
        <w:spacing w:after="0" w:line="480" w:lineRule="auto"/>
        <w:ind w:firstLine="708"/>
        <w:rPr>
          <w:ins w:id="105" w:author="Aaron Brackett" w:date="2017-08-29T19:52:00Z"/>
          <w:rFonts w:ascii="Times New Roman" w:hAnsi="Times New Roman" w:cs="Times New Roman"/>
          <w:sz w:val="24"/>
          <w:szCs w:val="24"/>
          <w:lang w:val="en-US"/>
        </w:rPr>
      </w:pPr>
      <w:ins w:id="106" w:author="Aaron Brackett" w:date="2017-08-29T19:51:00Z">
        <w:r>
          <w:rPr>
            <w:rFonts w:ascii="Times New Roman" w:hAnsi="Times New Roman" w:cs="Times New Roman"/>
            <w:sz w:val="24"/>
            <w:szCs w:val="24"/>
            <w:lang w:val="en-US"/>
          </w:rPr>
          <w:t>“No problem for me, miss.</w:t>
        </w:r>
      </w:ins>
      <w:ins w:id="107" w:author="Aaron Brackett" w:date="2017-08-29T19:52:00Z">
        <w:r>
          <w:rPr>
            <w:rFonts w:ascii="Times New Roman" w:hAnsi="Times New Roman" w:cs="Times New Roman"/>
            <w:sz w:val="24"/>
            <w:szCs w:val="24"/>
            <w:lang w:val="en-US"/>
          </w:rPr>
          <w:t>”</w:t>
        </w:r>
      </w:ins>
    </w:p>
    <w:p w:rsidR="00CC1AF8" w:rsidRDefault="00CC1AF8" w:rsidP="007453C8">
      <w:pPr>
        <w:spacing w:after="0" w:line="480" w:lineRule="auto"/>
        <w:ind w:firstLine="708"/>
        <w:rPr>
          <w:ins w:id="108" w:author="Aaron Brackett" w:date="2017-08-29T19:53:00Z"/>
          <w:rFonts w:ascii="Times New Roman" w:hAnsi="Times New Roman" w:cs="Times New Roman"/>
          <w:sz w:val="24"/>
          <w:szCs w:val="24"/>
          <w:lang w:val="en-US"/>
        </w:rPr>
      </w:pPr>
      <w:ins w:id="109" w:author="Aaron Brackett" w:date="2017-08-29T19:52:00Z">
        <w:r>
          <w:rPr>
            <w:rFonts w:ascii="Times New Roman" w:hAnsi="Times New Roman" w:cs="Times New Roman"/>
            <w:sz w:val="24"/>
            <w:szCs w:val="24"/>
            <w:lang w:val="en-US"/>
          </w:rPr>
          <w:t xml:space="preserve">The nurse walked painfully slow. By the time we got to Tim’s room, half of me thought he would be dead. </w:t>
        </w:r>
      </w:ins>
      <w:ins w:id="110" w:author="Aaron Brackett" w:date="2017-08-29T19:53:00Z">
        <w:r w:rsidR="008A02CC">
          <w:rPr>
            <w:rFonts w:ascii="Times New Roman" w:hAnsi="Times New Roman" w:cs="Times New Roman"/>
            <w:sz w:val="24"/>
            <w:szCs w:val="24"/>
            <w:lang w:val="en-US"/>
          </w:rPr>
          <w:t xml:space="preserve">But he was awake, and expecting me. </w:t>
        </w:r>
      </w:ins>
    </w:p>
    <w:p w:rsidR="008A02CC" w:rsidRDefault="008A02CC" w:rsidP="007453C8">
      <w:pPr>
        <w:spacing w:after="0" w:line="480" w:lineRule="auto"/>
        <w:ind w:firstLine="708"/>
        <w:rPr>
          <w:ins w:id="111" w:author="Aaron Brackett" w:date="2017-08-29T19:53:00Z"/>
          <w:rFonts w:ascii="Times New Roman" w:hAnsi="Times New Roman" w:cs="Times New Roman"/>
          <w:sz w:val="24"/>
          <w:szCs w:val="24"/>
          <w:lang w:val="en-US"/>
        </w:rPr>
      </w:pPr>
      <w:ins w:id="112" w:author="Aaron Brackett" w:date="2017-08-29T19:53:00Z">
        <w:r>
          <w:rPr>
            <w:rFonts w:ascii="Times New Roman" w:hAnsi="Times New Roman" w:cs="Times New Roman"/>
            <w:sz w:val="24"/>
            <w:szCs w:val="24"/>
            <w:lang w:val="en-US"/>
          </w:rPr>
          <w:t>“Don’t you normally get to places a little faster than this?”</w:t>
        </w:r>
      </w:ins>
    </w:p>
    <w:p w:rsidR="008A02CC" w:rsidRDefault="008A02CC" w:rsidP="007453C8">
      <w:pPr>
        <w:spacing w:after="0" w:line="480" w:lineRule="auto"/>
        <w:ind w:firstLine="708"/>
        <w:rPr>
          <w:ins w:id="113" w:author="Aaron Brackett" w:date="2017-08-29T19:55:00Z"/>
          <w:rFonts w:ascii="Times New Roman" w:hAnsi="Times New Roman" w:cs="Times New Roman"/>
          <w:sz w:val="24"/>
          <w:szCs w:val="24"/>
          <w:lang w:val="en-US"/>
        </w:rPr>
      </w:pPr>
      <w:ins w:id="114" w:author="Aaron Brackett" w:date="2017-08-29T19:53:00Z">
        <w:r>
          <w:rPr>
            <w:rFonts w:ascii="Times New Roman" w:hAnsi="Times New Roman" w:cs="Times New Roman"/>
            <w:sz w:val="24"/>
            <w:szCs w:val="24"/>
            <w:lang w:val="en-US"/>
          </w:rPr>
          <w:t>I shrugged. “The path to recovery is a long one. You can</w:t>
        </w:r>
      </w:ins>
      <w:ins w:id="115" w:author="Aaron Brackett" w:date="2017-08-29T19:54:00Z">
        <w:r>
          <w:rPr>
            <w:rFonts w:ascii="Times New Roman" w:hAnsi="Times New Roman" w:cs="Times New Roman"/>
            <w:sz w:val="24"/>
            <w:szCs w:val="24"/>
            <w:lang w:val="en-US"/>
          </w:rPr>
          <w:t>’t always be in and out as fast as you want to, with all of the nurses in the hallways rushing to wherever there</w:t>
        </w:r>
      </w:ins>
      <w:ins w:id="116" w:author="Aaron Brackett" w:date="2017-08-29T19:55:00Z">
        <w:r>
          <w:rPr>
            <w:rFonts w:ascii="Times New Roman" w:hAnsi="Times New Roman" w:cs="Times New Roman"/>
            <w:sz w:val="24"/>
            <w:szCs w:val="24"/>
            <w:lang w:val="en-US"/>
          </w:rPr>
          <w:t>’s a problem.”</w:t>
        </w:r>
      </w:ins>
    </w:p>
    <w:p w:rsidR="008A02CC" w:rsidRDefault="008A02CC" w:rsidP="007453C8">
      <w:pPr>
        <w:spacing w:after="0" w:line="480" w:lineRule="auto"/>
        <w:ind w:firstLine="708"/>
        <w:rPr>
          <w:ins w:id="117" w:author="Aaron Brackett" w:date="2017-08-29T19:58:00Z"/>
          <w:rFonts w:ascii="Times New Roman" w:hAnsi="Times New Roman" w:cs="Times New Roman"/>
          <w:sz w:val="24"/>
          <w:szCs w:val="24"/>
          <w:lang w:val="en-US"/>
        </w:rPr>
      </w:pPr>
      <w:ins w:id="118" w:author="Aaron Brackett" w:date="2017-08-29T19:55:00Z">
        <w:r>
          <w:rPr>
            <w:rFonts w:ascii="Times New Roman" w:hAnsi="Times New Roman" w:cs="Times New Roman"/>
            <w:sz w:val="24"/>
            <w:szCs w:val="24"/>
            <w:lang w:val="en-US"/>
          </w:rPr>
          <w:t xml:space="preserve">Tim was in a neck brace, so he couldn’t nod, but he blinked twice to signal that he got my meaning. </w:t>
        </w:r>
        <w:r w:rsidR="007A4121">
          <w:rPr>
            <w:rFonts w:ascii="Times New Roman" w:hAnsi="Times New Roman" w:cs="Times New Roman"/>
            <w:sz w:val="24"/>
            <w:szCs w:val="24"/>
            <w:lang w:val="en-US"/>
          </w:rPr>
          <w:t xml:space="preserve">His face was bloody and a little burnt, but his left arm looked like he would be lucky if </w:t>
        </w:r>
      </w:ins>
      <w:ins w:id="119" w:author="Aaron Brackett" w:date="2017-08-29T19:56:00Z">
        <w:r w:rsidR="007A4121">
          <w:rPr>
            <w:rFonts w:ascii="Times New Roman" w:hAnsi="Times New Roman" w:cs="Times New Roman"/>
            <w:sz w:val="24"/>
            <w:szCs w:val="24"/>
            <w:lang w:val="en-US"/>
          </w:rPr>
          <w:t xml:space="preserve">it </w:t>
        </w:r>
      </w:ins>
      <w:ins w:id="120" w:author="Aaron Brackett" w:date="2017-08-29T19:55:00Z">
        <w:r w:rsidR="007A4121">
          <w:rPr>
            <w:rFonts w:ascii="Times New Roman" w:hAnsi="Times New Roman" w:cs="Times New Roman"/>
            <w:sz w:val="24"/>
            <w:szCs w:val="24"/>
            <w:lang w:val="en-US"/>
          </w:rPr>
          <w:t xml:space="preserve">had not suffered permanent </w:t>
        </w:r>
      </w:ins>
      <w:ins w:id="121" w:author="Aaron Brackett" w:date="2017-08-29T19:56:00Z">
        <w:r w:rsidR="007A4121">
          <w:rPr>
            <w:rFonts w:ascii="Times New Roman" w:hAnsi="Times New Roman" w:cs="Times New Roman"/>
            <w:sz w:val="24"/>
            <w:szCs w:val="24"/>
            <w:lang w:val="en-US"/>
          </w:rPr>
          <w:t xml:space="preserve">nerve damage. The burns streaked up his arm and no </w:t>
        </w:r>
        <w:r w:rsidR="007A4121">
          <w:rPr>
            <w:rFonts w:ascii="Times New Roman" w:hAnsi="Times New Roman" w:cs="Times New Roman"/>
            <w:sz w:val="24"/>
            <w:szCs w:val="24"/>
            <w:lang w:val="en-US"/>
          </w:rPr>
          <w:lastRenderedPageBreak/>
          <w:t xml:space="preserve">doubt continued onto his chest. </w:t>
        </w:r>
      </w:ins>
      <w:ins w:id="122" w:author="Aaron Brackett" w:date="2017-08-29T19:58:00Z">
        <w:r w:rsidR="00E84E9A">
          <w:rPr>
            <w:rFonts w:ascii="Times New Roman" w:hAnsi="Times New Roman" w:cs="Times New Roman"/>
            <w:sz w:val="24"/>
            <w:szCs w:val="24"/>
            <w:lang w:val="en-US"/>
          </w:rPr>
          <w:t xml:space="preserve">When he moved his eyes let out little droplets of moisture, and he made barely audible grunts. </w:t>
        </w:r>
      </w:ins>
    </w:p>
    <w:p w:rsidR="00E84E9A" w:rsidRDefault="00E84E9A" w:rsidP="007453C8">
      <w:pPr>
        <w:spacing w:after="0" w:line="480" w:lineRule="auto"/>
        <w:ind w:firstLine="708"/>
        <w:rPr>
          <w:ins w:id="123" w:author="Aaron Brackett" w:date="2017-08-29T19:58:00Z"/>
          <w:rFonts w:ascii="Times New Roman" w:hAnsi="Times New Roman" w:cs="Times New Roman"/>
          <w:sz w:val="24"/>
          <w:szCs w:val="24"/>
          <w:lang w:val="en-US"/>
        </w:rPr>
      </w:pPr>
      <w:ins w:id="124" w:author="Aaron Brackett" w:date="2017-08-29T19:58:00Z">
        <w:r>
          <w:rPr>
            <w:rFonts w:ascii="Times New Roman" w:hAnsi="Times New Roman" w:cs="Times New Roman"/>
            <w:sz w:val="24"/>
            <w:szCs w:val="24"/>
            <w:lang w:val="en-US"/>
          </w:rPr>
          <w:t>“Who did this to you?”</w:t>
        </w:r>
      </w:ins>
    </w:p>
    <w:p w:rsidR="00E84E9A" w:rsidRDefault="00E84E9A">
      <w:pPr>
        <w:spacing w:after="0" w:line="480" w:lineRule="auto"/>
        <w:ind w:firstLine="708"/>
        <w:rPr>
          <w:ins w:id="125" w:author="Aaron Brackett" w:date="2017-08-29T19:59:00Z"/>
          <w:rFonts w:ascii="Times New Roman" w:hAnsi="Times New Roman" w:cs="Times New Roman"/>
          <w:sz w:val="24"/>
          <w:szCs w:val="24"/>
          <w:lang w:val="en-US"/>
        </w:rPr>
      </w:pPr>
      <w:ins w:id="126" w:author="Aaron Brackett" w:date="2017-08-29T19:58:00Z">
        <w:r>
          <w:rPr>
            <w:rFonts w:ascii="Times New Roman" w:hAnsi="Times New Roman" w:cs="Times New Roman"/>
            <w:sz w:val="24"/>
            <w:szCs w:val="24"/>
            <w:lang w:val="en-US"/>
          </w:rPr>
          <w:t>“Who do you think?” I nodded. “They have got a new player in town.</w:t>
        </w:r>
      </w:ins>
      <w:ins w:id="127" w:author="Aaron Brackett" w:date="2017-08-29T19:59:00Z">
        <w:r>
          <w:rPr>
            <w:rFonts w:ascii="Times New Roman" w:hAnsi="Times New Roman" w:cs="Times New Roman"/>
            <w:sz w:val="24"/>
            <w:szCs w:val="24"/>
            <w:lang w:val="en-US"/>
          </w:rPr>
          <w:t>”</w:t>
        </w:r>
      </w:ins>
    </w:p>
    <w:p w:rsidR="004F47A6" w:rsidRDefault="004F47A6">
      <w:pPr>
        <w:spacing w:after="0" w:line="480" w:lineRule="auto"/>
        <w:ind w:firstLine="708"/>
        <w:rPr>
          <w:ins w:id="128" w:author="Aaron Brackett" w:date="2017-08-29T20:00:00Z"/>
          <w:rFonts w:ascii="Times New Roman" w:hAnsi="Times New Roman" w:cs="Times New Roman"/>
          <w:sz w:val="24"/>
          <w:szCs w:val="24"/>
          <w:lang w:val="en-US"/>
        </w:rPr>
      </w:pPr>
      <w:ins w:id="129" w:author="Aaron Brackett" w:date="2017-08-29T19:59:00Z">
        <w:r>
          <w:rPr>
            <w:rFonts w:ascii="Times New Roman" w:hAnsi="Times New Roman" w:cs="Times New Roman"/>
            <w:sz w:val="24"/>
            <w:szCs w:val="24"/>
            <w:lang w:val="en-US"/>
          </w:rPr>
          <w:t xml:space="preserve">“That may be, but I’m sure he can’t keep up with our star player. </w:t>
        </w:r>
      </w:ins>
      <w:ins w:id="130" w:author="Aaron Brackett" w:date="2017-08-29T20:00:00Z">
        <w:r>
          <w:rPr>
            <w:rFonts w:ascii="Times New Roman" w:hAnsi="Times New Roman" w:cs="Times New Roman"/>
            <w:sz w:val="24"/>
            <w:szCs w:val="24"/>
            <w:lang w:val="en-US"/>
          </w:rPr>
          <w:t>If you—the coach, ever let him off the bench.</w:t>
        </w:r>
        <w:r w:rsidR="001B4008">
          <w:rPr>
            <w:rFonts w:ascii="Times New Roman" w:hAnsi="Times New Roman" w:cs="Times New Roman"/>
            <w:sz w:val="24"/>
            <w:szCs w:val="24"/>
            <w:lang w:val="en-US"/>
          </w:rPr>
          <w:t>”</w:t>
        </w:r>
      </w:ins>
    </w:p>
    <w:p w:rsidR="00040711" w:rsidRDefault="001B4008">
      <w:pPr>
        <w:spacing w:after="0" w:line="480" w:lineRule="auto"/>
        <w:ind w:firstLine="708"/>
        <w:rPr>
          <w:ins w:id="131" w:author="Aaron Brackett" w:date="2017-08-29T20:02:00Z"/>
          <w:rFonts w:ascii="Times New Roman" w:hAnsi="Times New Roman" w:cs="Times New Roman"/>
          <w:sz w:val="24"/>
          <w:szCs w:val="24"/>
          <w:lang w:val="en-US"/>
        </w:rPr>
      </w:pPr>
      <w:ins w:id="132" w:author="Aaron Brackett" w:date="2017-08-29T20:00:00Z">
        <w:r>
          <w:rPr>
            <w:rFonts w:ascii="Times New Roman" w:hAnsi="Times New Roman" w:cs="Times New Roman"/>
            <w:sz w:val="24"/>
            <w:szCs w:val="24"/>
            <w:lang w:val="en-US"/>
          </w:rPr>
          <w:t>Captain Justice grabbed my hand with his good one. “Not this time, kid. This new player</w:t>
        </w:r>
      </w:ins>
      <w:ins w:id="133" w:author="Aaron Brackett" w:date="2017-08-29T20:01:00Z">
        <w:r>
          <w:rPr>
            <w:rFonts w:ascii="Times New Roman" w:hAnsi="Times New Roman" w:cs="Times New Roman"/>
            <w:sz w:val="24"/>
            <w:szCs w:val="24"/>
            <w:lang w:val="en-US"/>
          </w:rPr>
          <w:t>…let’s just say he’s on a real hot streak.</w:t>
        </w:r>
        <w:r w:rsidR="00040711">
          <w:rPr>
            <w:rFonts w:ascii="Times New Roman" w:hAnsi="Times New Roman" w:cs="Times New Roman"/>
            <w:sz w:val="24"/>
            <w:szCs w:val="24"/>
            <w:lang w:val="en-US"/>
          </w:rPr>
          <w:t xml:space="preserve"> I’d stay away from the games.</w:t>
        </w:r>
      </w:ins>
      <w:ins w:id="134" w:author="Aaron Brackett" w:date="2017-08-29T20:02:00Z">
        <w:r w:rsidR="00040711">
          <w:rPr>
            <w:rFonts w:ascii="Times New Roman" w:hAnsi="Times New Roman" w:cs="Times New Roman"/>
            <w:sz w:val="24"/>
            <w:szCs w:val="24"/>
            <w:lang w:val="en-US"/>
          </w:rPr>
          <w:t>” He did his best to turn and look me in the eye. “Please.”</w:t>
        </w:r>
      </w:ins>
    </w:p>
    <w:p w:rsidR="00A30939" w:rsidRDefault="00A30939">
      <w:pPr>
        <w:spacing w:after="0" w:line="480" w:lineRule="auto"/>
        <w:ind w:firstLine="708"/>
        <w:rPr>
          <w:ins w:id="135" w:author="Aaron Brackett" w:date="2017-08-30T01:19:00Z"/>
          <w:rFonts w:ascii="Times New Roman" w:hAnsi="Times New Roman" w:cs="Times New Roman"/>
          <w:sz w:val="24"/>
          <w:szCs w:val="24"/>
          <w:lang w:val="en-US"/>
        </w:rPr>
      </w:pPr>
      <w:ins w:id="136" w:author="Aaron Brackett" w:date="2017-08-29T20:02:00Z">
        <w:r>
          <w:rPr>
            <w:rFonts w:ascii="Times New Roman" w:hAnsi="Times New Roman" w:cs="Times New Roman"/>
            <w:sz w:val="24"/>
            <w:szCs w:val="24"/>
            <w:lang w:val="en-US"/>
          </w:rPr>
          <w:t>“No can do, Tim. I</w:t>
        </w:r>
      </w:ins>
      <w:ins w:id="137" w:author="Aaron Brackett" w:date="2017-08-29T20:03:00Z">
        <w:r>
          <w:rPr>
            <w:rFonts w:ascii="Times New Roman" w:hAnsi="Times New Roman" w:cs="Times New Roman"/>
            <w:sz w:val="24"/>
            <w:szCs w:val="24"/>
            <w:lang w:val="en-US"/>
          </w:rPr>
          <w:t>’m a super fan. Besides,” I said while turning around heroically. “I’ve got season tickets.”</w:t>
        </w:r>
      </w:ins>
      <w:ins w:id="138" w:author="Aaron Brackett" w:date="2017-08-29T20:05:00Z">
        <w:r w:rsidR="006654C4">
          <w:rPr>
            <w:rFonts w:ascii="Times New Roman" w:hAnsi="Times New Roman" w:cs="Times New Roman"/>
            <w:sz w:val="24"/>
            <w:szCs w:val="24"/>
            <w:lang w:val="en-US"/>
          </w:rPr>
          <w:t xml:space="preserve"> I left his room and the nurse escorted me back downstairs to the lobby. </w:t>
        </w:r>
      </w:ins>
      <w:ins w:id="139" w:author="Aaron Brackett" w:date="2017-08-29T20:06:00Z">
        <w:r w:rsidR="006654C4">
          <w:rPr>
            <w:rFonts w:ascii="Times New Roman" w:hAnsi="Times New Roman" w:cs="Times New Roman"/>
            <w:sz w:val="24"/>
            <w:szCs w:val="24"/>
            <w:lang w:val="en-US"/>
          </w:rPr>
          <w:t xml:space="preserve">I was sure Captain Justice would understand my decision to continue pursuing the Shadow Gang. It was one I knew he had had to make before. </w:t>
        </w:r>
      </w:ins>
      <w:ins w:id="140" w:author="Aaron Brackett" w:date="2017-08-29T20:07:00Z">
        <w:r w:rsidR="008863F9">
          <w:rPr>
            <w:rFonts w:ascii="Times New Roman" w:hAnsi="Times New Roman" w:cs="Times New Roman"/>
            <w:sz w:val="24"/>
            <w:szCs w:val="24"/>
            <w:lang w:val="en-US"/>
          </w:rPr>
          <w:t xml:space="preserve">My other decision would be trickier to explain. I needed to devote all of my time into stopping the Shadow Gang from now until they were behind bars. </w:t>
        </w:r>
      </w:ins>
      <w:ins w:id="141" w:author="Aaron Brackett" w:date="2017-08-29T20:08:00Z">
        <w:r w:rsidR="008863F9">
          <w:rPr>
            <w:rFonts w:ascii="Times New Roman" w:hAnsi="Times New Roman" w:cs="Times New Roman"/>
            <w:sz w:val="24"/>
            <w:szCs w:val="24"/>
            <w:lang w:val="en-US"/>
          </w:rPr>
          <w:t xml:space="preserve">So no more cats in trees, no more fires, no more bank robberies. </w:t>
        </w:r>
        <w:r w:rsidR="0094552C">
          <w:rPr>
            <w:rFonts w:ascii="Times New Roman" w:hAnsi="Times New Roman" w:cs="Times New Roman"/>
            <w:sz w:val="24"/>
            <w:szCs w:val="24"/>
            <w:lang w:val="en-US"/>
          </w:rPr>
          <w:t xml:space="preserve">I sprinted back home and turned on the police scanner. </w:t>
        </w:r>
      </w:ins>
    </w:p>
    <w:p w:rsidR="00D80C40" w:rsidRDefault="00D80C40">
      <w:pPr>
        <w:spacing w:after="0" w:line="480" w:lineRule="auto"/>
        <w:ind w:firstLine="708"/>
        <w:rPr>
          <w:ins w:id="142" w:author="Aaron Brackett" w:date="2017-08-30T01:24:00Z"/>
          <w:rFonts w:ascii="Times New Roman" w:hAnsi="Times New Roman" w:cs="Times New Roman"/>
          <w:sz w:val="24"/>
          <w:szCs w:val="24"/>
          <w:lang w:val="en-US"/>
        </w:rPr>
      </w:pPr>
      <w:ins w:id="143" w:author="Aaron Brackett" w:date="2017-08-30T01:19:00Z">
        <w:r>
          <w:rPr>
            <w:rFonts w:ascii="Times New Roman" w:hAnsi="Times New Roman" w:cs="Times New Roman"/>
            <w:sz w:val="24"/>
            <w:szCs w:val="24"/>
            <w:lang w:val="en-US"/>
          </w:rPr>
          <w:t xml:space="preserve">I didn’t get a bite until around 10 P.M. </w:t>
        </w:r>
      </w:ins>
      <w:ins w:id="144" w:author="Aaron Brackett" w:date="2017-08-30T01:21:00Z">
        <w:r w:rsidR="00AC1380">
          <w:rPr>
            <w:rFonts w:ascii="Times New Roman" w:hAnsi="Times New Roman" w:cs="Times New Roman"/>
            <w:sz w:val="24"/>
            <w:szCs w:val="24"/>
            <w:lang w:val="en-US"/>
          </w:rPr>
          <w:t>“Arson in progress, 10</w:t>
        </w:r>
        <w:r w:rsidR="00AC1380" w:rsidRPr="00AC1380">
          <w:rPr>
            <w:rFonts w:ascii="Times New Roman" w:hAnsi="Times New Roman" w:cs="Times New Roman"/>
            <w:sz w:val="24"/>
            <w:szCs w:val="24"/>
            <w:vertAlign w:val="superscript"/>
            <w:lang w:val="en-US"/>
            <w:rPrChange w:id="145" w:author="Aaron Brackett" w:date="2017-08-30T01:21:00Z">
              <w:rPr>
                <w:rFonts w:ascii="Times New Roman" w:hAnsi="Times New Roman" w:cs="Times New Roman"/>
                <w:sz w:val="24"/>
                <w:szCs w:val="24"/>
                <w:lang w:val="en-US"/>
              </w:rPr>
            </w:rPrChange>
          </w:rPr>
          <w:t>th</w:t>
        </w:r>
        <w:r w:rsidR="00AC1380">
          <w:rPr>
            <w:rFonts w:ascii="Times New Roman" w:hAnsi="Times New Roman" w:cs="Times New Roman"/>
            <w:sz w:val="24"/>
            <w:szCs w:val="24"/>
            <w:lang w:val="en-US"/>
          </w:rPr>
          <w:t xml:space="preserve"> Street, Northwest. All </w:t>
        </w:r>
      </w:ins>
      <w:ins w:id="146" w:author="Aaron Brackett" w:date="2017-08-30T01:22:00Z">
        <w:r w:rsidR="005462B7">
          <w:rPr>
            <w:rFonts w:ascii="Times New Roman" w:hAnsi="Times New Roman" w:cs="Times New Roman"/>
            <w:sz w:val="24"/>
            <w:szCs w:val="24"/>
            <w:lang w:val="en-US"/>
          </w:rPr>
          <w:t>available units</w:t>
        </w:r>
      </w:ins>
      <w:ins w:id="147" w:author="Aaron Brackett" w:date="2017-08-30T01:21:00Z">
        <w:r w:rsidR="00AC1380">
          <w:rPr>
            <w:rFonts w:ascii="Times New Roman" w:hAnsi="Times New Roman" w:cs="Times New Roman"/>
            <w:sz w:val="24"/>
            <w:szCs w:val="24"/>
            <w:lang w:val="en-US"/>
          </w:rPr>
          <w:t xml:space="preserve"> respond. </w:t>
        </w:r>
      </w:ins>
      <w:ins w:id="148" w:author="Aaron Brackett" w:date="2017-08-30T01:22:00Z">
        <w:r w:rsidR="005462B7">
          <w:rPr>
            <w:rFonts w:ascii="Times New Roman" w:hAnsi="Times New Roman" w:cs="Times New Roman"/>
            <w:sz w:val="24"/>
            <w:szCs w:val="24"/>
            <w:lang w:val="en-US"/>
          </w:rPr>
          <w:t xml:space="preserve">All unavailable units get available real soon. </w:t>
        </w:r>
      </w:ins>
      <w:ins w:id="149" w:author="Aaron Brackett" w:date="2017-08-30T01:21:00Z">
        <w:r w:rsidR="00AC1380">
          <w:rPr>
            <w:rFonts w:ascii="Times New Roman" w:hAnsi="Times New Roman" w:cs="Times New Roman"/>
            <w:sz w:val="24"/>
            <w:szCs w:val="24"/>
            <w:lang w:val="en-US"/>
          </w:rPr>
          <w:t>Shadow Gang res</w:t>
        </w:r>
        <w:r w:rsidR="0008718A">
          <w:rPr>
            <w:rFonts w:ascii="Times New Roman" w:hAnsi="Times New Roman" w:cs="Times New Roman"/>
            <w:sz w:val="24"/>
            <w:szCs w:val="24"/>
            <w:lang w:val="en-US"/>
          </w:rPr>
          <w:t>ponsibility likely, be advised.</w:t>
        </w:r>
      </w:ins>
      <w:ins w:id="150" w:author="Aaron Brackett" w:date="2017-08-30T01:24:00Z">
        <w:r w:rsidR="0008718A">
          <w:rPr>
            <w:rFonts w:ascii="Times New Roman" w:hAnsi="Times New Roman" w:cs="Times New Roman"/>
            <w:sz w:val="24"/>
            <w:szCs w:val="24"/>
            <w:lang w:val="en-US"/>
          </w:rPr>
          <w:t xml:space="preserve">” </w:t>
        </w:r>
        <w:r w:rsidR="00394ECC">
          <w:rPr>
            <w:rFonts w:ascii="Times New Roman" w:hAnsi="Times New Roman" w:cs="Times New Roman"/>
            <w:sz w:val="24"/>
            <w:szCs w:val="24"/>
            <w:lang w:val="en-US"/>
          </w:rPr>
          <w:t xml:space="preserve">Oh I was available alright. </w:t>
        </w:r>
      </w:ins>
    </w:p>
    <w:p w:rsidR="00013F2A" w:rsidRDefault="00013F2A">
      <w:pPr>
        <w:spacing w:after="0" w:line="480" w:lineRule="auto"/>
        <w:ind w:firstLine="708"/>
        <w:rPr>
          <w:ins w:id="151" w:author="Aaron Brackett" w:date="2017-08-30T01:29:00Z"/>
          <w:rFonts w:ascii="Times New Roman" w:hAnsi="Times New Roman" w:cs="Times New Roman"/>
          <w:sz w:val="24"/>
          <w:szCs w:val="24"/>
          <w:lang w:val="en-US"/>
        </w:rPr>
      </w:pPr>
      <w:ins w:id="152" w:author="Aaron Brackett" w:date="2017-08-30T01:24:00Z">
        <w:r>
          <w:rPr>
            <w:rFonts w:ascii="Times New Roman" w:hAnsi="Times New Roman" w:cs="Times New Roman"/>
            <w:sz w:val="24"/>
            <w:szCs w:val="24"/>
            <w:lang w:val="en-US"/>
          </w:rPr>
          <w:t>I rushed to 10</w:t>
        </w:r>
        <w:r w:rsidRPr="00013F2A">
          <w:rPr>
            <w:rFonts w:ascii="Times New Roman" w:hAnsi="Times New Roman" w:cs="Times New Roman"/>
            <w:sz w:val="24"/>
            <w:szCs w:val="24"/>
            <w:vertAlign w:val="superscript"/>
            <w:lang w:val="en-US"/>
            <w:rPrChange w:id="153" w:author="Aaron Brackett" w:date="2017-08-30T01:24:00Z">
              <w:rPr>
                <w:rFonts w:ascii="Times New Roman" w:hAnsi="Times New Roman" w:cs="Times New Roman"/>
                <w:sz w:val="24"/>
                <w:szCs w:val="24"/>
                <w:lang w:val="en-US"/>
              </w:rPr>
            </w:rPrChange>
          </w:rPr>
          <w:t>th</w:t>
        </w:r>
        <w:r>
          <w:rPr>
            <w:rFonts w:ascii="Times New Roman" w:hAnsi="Times New Roman" w:cs="Times New Roman"/>
            <w:sz w:val="24"/>
            <w:szCs w:val="24"/>
            <w:lang w:val="en-US"/>
          </w:rPr>
          <w:t xml:space="preserve"> Street, mentally preparing for a fight. Judging by my conversation with Captain Justice, one of the members of the gang had a flamethrower. </w:t>
        </w:r>
      </w:ins>
      <w:ins w:id="154" w:author="Aaron Brackett" w:date="2017-08-30T01:25:00Z">
        <w:r>
          <w:rPr>
            <w:rFonts w:ascii="Times New Roman" w:hAnsi="Times New Roman" w:cs="Times New Roman"/>
            <w:sz w:val="24"/>
            <w:szCs w:val="24"/>
            <w:lang w:val="en-US"/>
          </w:rPr>
          <w:t xml:space="preserve">Now that I thought about it, I didn’t know any of the members of the Shadow Gang, so I wouldn’t be able to look out for the new guy. I also didn’t know how they fought. I was sure it would be fine, though. </w:t>
        </w:r>
      </w:ins>
      <w:ins w:id="155" w:author="Aaron Brackett" w:date="2017-08-30T01:26:00Z">
        <w:r>
          <w:rPr>
            <w:rFonts w:ascii="Times New Roman" w:hAnsi="Times New Roman" w:cs="Times New Roman"/>
            <w:sz w:val="24"/>
            <w:szCs w:val="24"/>
            <w:lang w:val="en-US"/>
          </w:rPr>
          <w:t xml:space="preserve">I just have to stay in the moment and focus—on the pile of ash that was in front of me. </w:t>
        </w:r>
        <w:r w:rsidR="006F4725">
          <w:rPr>
            <w:rFonts w:ascii="Times New Roman" w:hAnsi="Times New Roman" w:cs="Times New Roman"/>
            <w:sz w:val="24"/>
            <w:szCs w:val="24"/>
            <w:lang w:val="en-US"/>
          </w:rPr>
          <w:t xml:space="preserve">None of the other buildings were on fire, so this had to have been the one that was phoned in. </w:t>
        </w:r>
      </w:ins>
      <w:ins w:id="156" w:author="Aaron Brackett" w:date="2017-08-30T01:27:00Z">
        <w:r w:rsidR="00B11F7B">
          <w:rPr>
            <w:rFonts w:ascii="Times New Roman" w:hAnsi="Times New Roman" w:cs="Times New Roman"/>
            <w:sz w:val="24"/>
            <w:szCs w:val="24"/>
            <w:lang w:val="en-US"/>
          </w:rPr>
          <w:t xml:space="preserve">And I </w:t>
        </w:r>
        <w:r w:rsidR="00B11F7B">
          <w:rPr>
            <w:rFonts w:ascii="Times New Roman" w:hAnsi="Times New Roman" w:cs="Times New Roman"/>
            <w:sz w:val="24"/>
            <w:szCs w:val="24"/>
            <w:lang w:val="en-US"/>
          </w:rPr>
          <w:lastRenderedPageBreak/>
          <w:t>doubted that there was another 10</w:t>
        </w:r>
        <w:r w:rsidR="00B11F7B" w:rsidRPr="00B11F7B">
          <w:rPr>
            <w:rFonts w:ascii="Times New Roman" w:hAnsi="Times New Roman" w:cs="Times New Roman"/>
            <w:sz w:val="24"/>
            <w:szCs w:val="24"/>
            <w:vertAlign w:val="superscript"/>
            <w:lang w:val="en-US"/>
            <w:rPrChange w:id="157" w:author="Aaron Brackett" w:date="2017-08-30T01:27:00Z">
              <w:rPr>
                <w:rFonts w:ascii="Times New Roman" w:hAnsi="Times New Roman" w:cs="Times New Roman"/>
                <w:sz w:val="24"/>
                <w:szCs w:val="24"/>
                <w:lang w:val="en-US"/>
              </w:rPr>
            </w:rPrChange>
          </w:rPr>
          <w:t>th</w:t>
        </w:r>
        <w:r w:rsidR="00B11F7B">
          <w:rPr>
            <w:rFonts w:ascii="Times New Roman" w:hAnsi="Times New Roman" w:cs="Times New Roman"/>
            <w:sz w:val="24"/>
            <w:szCs w:val="24"/>
            <w:lang w:val="en-US"/>
          </w:rPr>
          <w:t xml:space="preserve"> Street around that I didn</w:t>
        </w:r>
      </w:ins>
      <w:ins w:id="158" w:author="Aaron Brackett" w:date="2017-08-30T01:28:00Z">
        <w:r w:rsidR="00B11F7B">
          <w:rPr>
            <w:rFonts w:ascii="Times New Roman" w:hAnsi="Times New Roman" w:cs="Times New Roman"/>
            <w:sz w:val="24"/>
            <w:szCs w:val="24"/>
            <w:lang w:val="en-US"/>
          </w:rPr>
          <w:t xml:space="preserve">’t know about. There were still some flames smoldering. The ash even smelled fresh, like the air after you have just tossed a log onto the campfire, rather than the fire pit when you woke up the next day. </w:t>
        </w:r>
      </w:ins>
    </w:p>
    <w:p w:rsidR="00873E3B" w:rsidRDefault="00873E3B">
      <w:pPr>
        <w:spacing w:after="0" w:line="480" w:lineRule="auto"/>
        <w:ind w:firstLine="708"/>
        <w:rPr>
          <w:ins w:id="159" w:author="Aaron Brackett" w:date="2017-08-30T02:05:00Z"/>
          <w:rFonts w:ascii="Times New Roman" w:hAnsi="Times New Roman" w:cs="Times New Roman"/>
          <w:sz w:val="24"/>
          <w:szCs w:val="24"/>
          <w:lang w:val="en-US"/>
        </w:rPr>
      </w:pPr>
      <w:ins w:id="160" w:author="Aaron Brackett" w:date="2017-08-30T01:29:00Z">
        <w:r>
          <w:rPr>
            <w:rFonts w:ascii="Times New Roman" w:hAnsi="Times New Roman" w:cs="Times New Roman"/>
            <w:sz w:val="24"/>
            <w:szCs w:val="24"/>
            <w:lang w:val="en-US"/>
          </w:rPr>
          <w:t xml:space="preserve">I sat </w:t>
        </w:r>
      </w:ins>
      <w:ins w:id="161" w:author="Aaron Brackett" w:date="2017-08-30T01:30:00Z">
        <w:r>
          <w:rPr>
            <w:rFonts w:ascii="Times New Roman" w:hAnsi="Times New Roman" w:cs="Times New Roman"/>
            <w:sz w:val="24"/>
            <w:szCs w:val="24"/>
            <w:lang w:val="en-US"/>
          </w:rPr>
          <w:t xml:space="preserve">down </w:t>
        </w:r>
      </w:ins>
      <w:ins w:id="162" w:author="Aaron Brackett" w:date="2017-08-30T01:29:00Z">
        <w:r>
          <w:rPr>
            <w:rFonts w:ascii="Times New Roman" w:hAnsi="Times New Roman" w:cs="Times New Roman"/>
            <w:sz w:val="24"/>
            <w:szCs w:val="24"/>
            <w:lang w:val="en-US"/>
          </w:rPr>
          <w:t xml:space="preserve">in what </w:t>
        </w:r>
      </w:ins>
      <w:ins w:id="163" w:author="Aaron Brackett" w:date="2017-08-30T01:30:00Z">
        <w:r>
          <w:rPr>
            <w:rFonts w:ascii="Times New Roman" w:hAnsi="Times New Roman" w:cs="Times New Roman"/>
            <w:sz w:val="24"/>
            <w:szCs w:val="24"/>
            <w:lang w:val="en-US"/>
          </w:rPr>
          <w:t>I</w:t>
        </w:r>
      </w:ins>
      <w:ins w:id="164" w:author="Aaron Brackett" w:date="2017-08-30T01:29:00Z">
        <w:r>
          <w:rPr>
            <w:rFonts w:ascii="Times New Roman" w:hAnsi="Times New Roman" w:cs="Times New Roman"/>
            <w:sz w:val="24"/>
            <w:szCs w:val="24"/>
            <w:lang w:val="en-US"/>
          </w:rPr>
          <w:t xml:space="preserve"> </w:t>
        </w:r>
      </w:ins>
      <w:ins w:id="165" w:author="Aaron Brackett" w:date="2017-08-30T01:30:00Z">
        <w:r>
          <w:rPr>
            <w:rFonts w:ascii="Times New Roman" w:hAnsi="Times New Roman" w:cs="Times New Roman"/>
            <w:sz w:val="24"/>
            <w:szCs w:val="24"/>
            <w:lang w:val="en-US"/>
          </w:rPr>
          <w:t xml:space="preserve">imagined used to be the living room, feeling the soot between my fingers and hoping that the building was all that it was made of. </w:t>
        </w:r>
      </w:ins>
      <w:ins w:id="166" w:author="Aaron Brackett" w:date="2017-08-30T02:04:00Z">
        <w:r w:rsidR="009B7103">
          <w:rPr>
            <w:rFonts w:ascii="Times New Roman" w:hAnsi="Times New Roman" w:cs="Times New Roman"/>
            <w:sz w:val="24"/>
            <w:szCs w:val="24"/>
            <w:lang w:val="en-US"/>
          </w:rPr>
          <w:t xml:space="preserve">When Jefferson finally arrived he drove straight onto the lawn. I saw him have some sort of argument with his partner, and he motioned for her to stay in the car. </w:t>
        </w:r>
      </w:ins>
      <w:ins w:id="167" w:author="Aaron Brackett" w:date="2017-08-30T02:05:00Z">
        <w:r w:rsidR="009B7103">
          <w:rPr>
            <w:rFonts w:ascii="Times New Roman" w:hAnsi="Times New Roman" w:cs="Times New Roman"/>
            <w:sz w:val="24"/>
            <w:szCs w:val="24"/>
            <w:lang w:val="en-US"/>
          </w:rPr>
          <w:t xml:space="preserve">He slammed the door on his way out, and charged right up to me. </w:t>
        </w:r>
      </w:ins>
    </w:p>
    <w:p w:rsidR="009B7103" w:rsidRDefault="009B7103">
      <w:pPr>
        <w:spacing w:after="0" w:line="480" w:lineRule="auto"/>
        <w:ind w:firstLine="708"/>
        <w:rPr>
          <w:ins w:id="168" w:author="Aaron Brackett" w:date="2017-08-30T02:06:00Z"/>
          <w:rFonts w:ascii="Times New Roman" w:hAnsi="Times New Roman" w:cs="Times New Roman"/>
          <w:sz w:val="24"/>
          <w:szCs w:val="24"/>
          <w:lang w:val="en-US"/>
        </w:rPr>
      </w:pPr>
      <w:ins w:id="169" w:author="Aaron Brackett" w:date="2017-08-30T02:05:00Z">
        <w:r>
          <w:rPr>
            <w:rFonts w:ascii="Times New Roman" w:hAnsi="Times New Roman" w:cs="Times New Roman"/>
            <w:sz w:val="24"/>
            <w:szCs w:val="24"/>
            <w:lang w:val="en-US"/>
          </w:rPr>
          <w:t>“</w:t>
        </w:r>
      </w:ins>
      <w:ins w:id="170" w:author="Aaron Brackett" w:date="2017-08-30T02:07:00Z">
        <w:r w:rsidR="009E3FD6">
          <w:rPr>
            <w:rFonts w:ascii="Times New Roman" w:hAnsi="Times New Roman" w:cs="Times New Roman"/>
            <w:sz w:val="24"/>
            <w:szCs w:val="24"/>
            <w:lang w:val="en-US"/>
          </w:rPr>
          <w:t>Odin’s beard</w:t>
        </w:r>
      </w:ins>
      <w:ins w:id="171" w:author="Aaron Brackett" w:date="2017-08-30T02:05:00Z">
        <w:r>
          <w:rPr>
            <w:rFonts w:ascii="Times New Roman" w:hAnsi="Times New Roman" w:cs="Times New Roman"/>
            <w:sz w:val="24"/>
            <w:szCs w:val="24"/>
            <w:lang w:val="en-US"/>
          </w:rPr>
          <w:t>, what happened here</w:t>
        </w:r>
      </w:ins>
      <w:ins w:id="172" w:author="Aaron Brackett" w:date="2017-08-30T02:06:00Z">
        <w:r>
          <w:rPr>
            <w:rFonts w:ascii="Times New Roman" w:hAnsi="Times New Roman" w:cs="Times New Roman"/>
            <w:sz w:val="24"/>
            <w:szCs w:val="24"/>
            <w:lang w:val="en-US"/>
          </w:rPr>
          <w:t>?” He kicked a poof of ash my way. “Where were you, running errands again?”</w:t>
        </w:r>
      </w:ins>
    </w:p>
    <w:p w:rsidR="009B7103" w:rsidRDefault="009B7103">
      <w:pPr>
        <w:spacing w:after="0" w:line="480" w:lineRule="auto"/>
        <w:ind w:firstLine="708"/>
        <w:rPr>
          <w:ins w:id="173" w:author="Aaron Brackett" w:date="2017-08-30T02:07:00Z"/>
          <w:rFonts w:ascii="Times New Roman" w:hAnsi="Times New Roman" w:cs="Times New Roman"/>
          <w:sz w:val="24"/>
          <w:szCs w:val="24"/>
          <w:lang w:val="en-US"/>
        </w:rPr>
      </w:pPr>
      <w:ins w:id="174" w:author="Aaron Brackett" w:date="2017-08-30T02:06:00Z">
        <w:r>
          <w:rPr>
            <w:rFonts w:ascii="Times New Roman" w:hAnsi="Times New Roman" w:cs="Times New Roman"/>
            <w:sz w:val="24"/>
            <w:szCs w:val="24"/>
            <w:lang w:val="en-US"/>
          </w:rPr>
          <w:t>“</w:t>
        </w:r>
      </w:ins>
      <w:ins w:id="175" w:author="Aaron Brackett" w:date="2017-08-30T02:07:00Z">
        <w:r w:rsidR="007131B8">
          <w:rPr>
            <w:rFonts w:ascii="Times New Roman" w:hAnsi="Times New Roman" w:cs="Times New Roman"/>
            <w:sz w:val="24"/>
            <w:szCs w:val="24"/>
            <w:lang w:val="en-US"/>
          </w:rPr>
          <w:t>Nope, I came here as soon as I could?”</w:t>
        </w:r>
      </w:ins>
    </w:p>
    <w:p w:rsidR="007131B8" w:rsidRDefault="007131B8">
      <w:pPr>
        <w:spacing w:after="0" w:line="480" w:lineRule="auto"/>
        <w:ind w:firstLine="708"/>
        <w:rPr>
          <w:ins w:id="176" w:author="Aaron Brackett" w:date="2017-08-30T02:07:00Z"/>
          <w:rFonts w:ascii="Times New Roman" w:hAnsi="Times New Roman" w:cs="Times New Roman"/>
          <w:sz w:val="24"/>
          <w:szCs w:val="24"/>
          <w:lang w:val="en-US"/>
        </w:rPr>
      </w:pPr>
      <w:ins w:id="177" w:author="Aaron Brackett" w:date="2017-08-30T02:07:00Z">
        <w:r>
          <w:rPr>
            <w:rFonts w:ascii="Times New Roman" w:hAnsi="Times New Roman" w:cs="Times New Roman"/>
            <w:sz w:val="24"/>
            <w:szCs w:val="24"/>
            <w:lang w:val="en-US"/>
          </w:rPr>
          <w:t>“Then why weren’t you able to stop this?”</w:t>
        </w:r>
      </w:ins>
    </w:p>
    <w:p w:rsidR="007131B8" w:rsidRDefault="007131B8">
      <w:pPr>
        <w:spacing w:after="0" w:line="480" w:lineRule="auto"/>
        <w:ind w:firstLine="708"/>
        <w:rPr>
          <w:ins w:id="178" w:author="Aaron Brackett" w:date="2017-08-30T02:09:00Z"/>
          <w:rFonts w:ascii="Times New Roman" w:hAnsi="Times New Roman" w:cs="Times New Roman"/>
          <w:sz w:val="24"/>
          <w:szCs w:val="24"/>
          <w:lang w:val="en-US"/>
        </w:rPr>
      </w:pPr>
      <w:ins w:id="179" w:author="Aaron Brackett" w:date="2017-08-30T02:07:00Z">
        <w:r>
          <w:rPr>
            <w:rFonts w:ascii="Times New Roman" w:hAnsi="Times New Roman" w:cs="Times New Roman"/>
            <w:sz w:val="24"/>
            <w:szCs w:val="24"/>
            <w:lang w:val="en-US"/>
          </w:rPr>
          <w:t xml:space="preserve">“That’s what I was hoping to ask you. </w:t>
        </w:r>
      </w:ins>
      <w:ins w:id="180" w:author="Aaron Brackett" w:date="2017-08-30T02:08:00Z">
        <w:r w:rsidR="00FB2160">
          <w:rPr>
            <w:rFonts w:ascii="Times New Roman" w:hAnsi="Times New Roman" w:cs="Times New Roman"/>
            <w:sz w:val="24"/>
            <w:szCs w:val="24"/>
            <w:lang w:val="en-US"/>
          </w:rPr>
          <w:t>I started runnin</w:t>
        </w:r>
        <w:r w:rsidR="00BB3681">
          <w:rPr>
            <w:rFonts w:ascii="Times New Roman" w:hAnsi="Times New Roman" w:cs="Times New Roman"/>
            <w:sz w:val="24"/>
            <w:szCs w:val="24"/>
            <w:lang w:val="en-US"/>
          </w:rPr>
          <w:t>g for this place the attosecond the call went out.”</w:t>
        </w:r>
      </w:ins>
    </w:p>
    <w:p w:rsidR="00FA0587" w:rsidRDefault="00FA0587">
      <w:pPr>
        <w:spacing w:after="0" w:line="480" w:lineRule="auto"/>
        <w:ind w:firstLine="708"/>
        <w:rPr>
          <w:ins w:id="181" w:author="Aaron Brackett" w:date="2017-08-30T02:10:00Z"/>
          <w:rFonts w:ascii="Times New Roman" w:hAnsi="Times New Roman" w:cs="Times New Roman"/>
          <w:sz w:val="24"/>
          <w:szCs w:val="24"/>
          <w:lang w:val="en-US"/>
        </w:rPr>
      </w:pPr>
      <w:ins w:id="182" w:author="Aaron Brackett" w:date="2017-08-30T02:09:00Z">
        <w:r>
          <w:rPr>
            <w:rFonts w:ascii="Times New Roman" w:hAnsi="Times New Roman" w:cs="Times New Roman"/>
            <w:sz w:val="24"/>
            <w:szCs w:val="24"/>
            <w:lang w:val="en-US"/>
          </w:rPr>
          <w:t>Jefferson furrowed his brow and bent down to take a closer look on the ash. “Any chance the place burned down before you got here?</w:t>
        </w:r>
      </w:ins>
      <w:ins w:id="183" w:author="Aaron Brackett" w:date="2017-08-30T02:10:00Z">
        <w:r>
          <w:rPr>
            <w:rFonts w:ascii="Times New Roman" w:hAnsi="Times New Roman" w:cs="Times New Roman"/>
            <w:sz w:val="24"/>
            <w:szCs w:val="24"/>
            <w:lang w:val="en-US"/>
          </w:rPr>
          <w:t xml:space="preserve">” he asked, rolling the soot between his fingers. </w:t>
        </w:r>
      </w:ins>
    </w:p>
    <w:p w:rsidR="00FA0587" w:rsidRDefault="00FA0587">
      <w:pPr>
        <w:spacing w:after="0" w:line="480" w:lineRule="auto"/>
        <w:ind w:firstLine="708"/>
        <w:rPr>
          <w:ins w:id="184" w:author="Aaron Brackett" w:date="2017-08-30T02:12:00Z"/>
          <w:rFonts w:ascii="Times New Roman" w:hAnsi="Times New Roman" w:cs="Times New Roman"/>
          <w:sz w:val="24"/>
          <w:szCs w:val="24"/>
          <w:lang w:val="en-US"/>
        </w:rPr>
      </w:pPr>
      <w:ins w:id="185" w:author="Aaron Brackett" w:date="2017-08-30T02:10:00Z">
        <w:r>
          <w:rPr>
            <w:rFonts w:ascii="Times New Roman" w:hAnsi="Times New Roman" w:cs="Times New Roman"/>
            <w:sz w:val="24"/>
            <w:szCs w:val="24"/>
            <w:lang w:val="en-US"/>
          </w:rPr>
          <w:t xml:space="preserve">“Not bloody likely.” </w:t>
        </w:r>
      </w:ins>
      <w:ins w:id="186" w:author="Aaron Brackett" w:date="2017-08-30T02:11:00Z">
        <w:r>
          <w:rPr>
            <w:rFonts w:ascii="Times New Roman" w:hAnsi="Times New Roman" w:cs="Times New Roman"/>
            <w:sz w:val="24"/>
            <w:szCs w:val="24"/>
            <w:lang w:val="en-US"/>
          </w:rPr>
          <w:t xml:space="preserve">He looked at me, confused. </w:t>
        </w:r>
      </w:ins>
      <w:ins w:id="187" w:author="Aaron Brackett" w:date="2017-08-30T02:10:00Z">
        <w:r>
          <w:rPr>
            <w:rFonts w:ascii="Times New Roman" w:hAnsi="Times New Roman" w:cs="Times New Roman"/>
            <w:sz w:val="24"/>
            <w:szCs w:val="24"/>
            <w:lang w:val="en-US"/>
          </w:rPr>
          <w:t xml:space="preserve">I went over and put a hand on his shoulder. “This place was already gone by the </w:t>
        </w:r>
      </w:ins>
      <w:ins w:id="188" w:author="Aaron Brackett" w:date="2017-08-30T02:11:00Z">
        <w:r w:rsidR="00BD7B0D">
          <w:rPr>
            <w:rFonts w:ascii="Times New Roman" w:hAnsi="Times New Roman" w:cs="Times New Roman"/>
            <w:sz w:val="24"/>
            <w:szCs w:val="24"/>
            <w:lang w:val="en-US"/>
          </w:rPr>
          <w:t>time it was called in.</w:t>
        </w:r>
      </w:ins>
      <w:ins w:id="189" w:author="Aaron Brackett" w:date="2017-08-30T02:12:00Z">
        <w:r w:rsidR="00BD7B0D">
          <w:rPr>
            <w:rFonts w:ascii="Times New Roman" w:hAnsi="Times New Roman" w:cs="Times New Roman"/>
            <w:sz w:val="24"/>
            <w:szCs w:val="24"/>
            <w:lang w:val="en-US"/>
          </w:rPr>
          <w:t>”</w:t>
        </w:r>
      </w:ins>
    </w:p>
    <w:p w:rsidR="00BD7B0D" w:rsidRDefault="00BD7B0D">
      <w:pPr>
        <w:spacing w:after="0" w:line="480" w:lineRule="auto"/>
        <w:ind w:firstLine="708"/>
        <w:rPr>
          <w:ins w:id="190" w:author="Aaron Brackett" w:date="2017-08-30T02:12:00Z"/>
          <w:rFonts w:ascii="Times New Roman" w:hAnsi="Times New Roman" w:cs="Times New Roman"/>
          <w:sz w:val="24"/>
          <w:szCs w:val="24"/>
          <w:lang w:val="en-US"/>
        </w:rPr>
      </w:pPr>
      <w:ins w:id="191" w:author="Aaron Brackett" w:date="2017-08-30T02:12:00Z">
        <w:r>
          <w:rPr>
            <w:rFonts w:ascii="Times New Roman" w:hAnsi="Times New Roman" w:cs="Times New Roman"/>
            <w:sz w:val="24"/>
            <w:szCs w:val="24"/>
            <w:lang w:val="en-US"/>
          </w:rPr>
          <w:t>“They have got a man on the inside.”</w:t>
        </w:r>
      </w:ins>
    </w:p>
    <w:p w:rsidR="00BD7B0D" w:rsidRDefault="00BD7B0D">
      <w:pPr>
        <w:spacing w:after="0" w:line="480" w:lineRule="auto"/>
        <w:ind w:firstLine="708"/>
        <w:rPr>
          <w:ins w:id="192" w:author="Aaron Brackett" w:date="2017-08-30T02:13:00Z"/>
          <w:rFonts w:ascii="Times New Roman" w:hAnsi="Times New Roman" w:cs="Times New Roman"/>
          <w:sz w:val="24"/>
          <w:szCs w:val="24"/>
          <w:lang w:val="en-US"/>
        </w:rPr>
      </w:pPr>
      <w:ins w:id="193" w:author="Aaron Brackett" w:date="2017-08-30T02:12:00Z">
        <w:r>
          <w:rPr>
            <w:rFonts w:ascii="Times New Roman" w:hAnsi="Times New Roman" w:cs="Times New Roman"/>
            <w:sz w:val="24"/>
            <w:szCs w:val="24"/>
            <w:lang w:val="en-US"/>
          </w:rPr>
          <w:t>“They’ve got a man on the inside.”</w:t>
        </w:r>
      </w:ins>
      <w:ins w:id="194" w:author="Aaron Brackett" w:date="2017-08-30T02:13:00Z">
        <w:r>
          <w:rPr>
            <w:rFonts w:ascii="Times New Roman" w:hAnsi="Times New Roman" w:cs="Times New Roman"/>
            <w:sz w:val="24"/>
            <w:szCs w:val="24"/>
            <w:lang w:val="en-US"/>
          </w:rPr>
          <w:t xml:space="preserve"> I picked up a stick and threw it back into the rubble. “Now what?”</w:t>
        </w:r>
      </w:ins>
    </w:p>
    <w:p w:rsidR="00925751" w:rsidRDefault="00925751">
      <w:pPr>
        <w:spacing w:after="0" w:line="480" w:lineRule="auto"/>
        <w:ind w:firstLine="708"/>
        <w:rPr>
          <w:ins w:id="195" w:author="Aaron Brackett" w:date="2017-08-30T02:25:00Z"/>
          <w:rFonts w:ascii="Times New Roman" w:hAnsi="Times New Roman" w:cs="Times New Roman"/>
          <w:sz w:val="24"/>
          <w:szCs w:val="24"/>
          <w:lang w:val="en-US"/>
        </w:rPr>
      </w:pPr>
      <w:ins w:id="196" w:author="Aaron Brackett" w:date="2017-08-30T02:13:00Z">
        <w:r>
          <w:rPr>
            <w:rFonts w:ascii="Times New Roman" w:hAnsi="Times New Roman" w:cs="Times New Roman"/>
            <w:sz w:val="24"/>
            <w:szCs w:val="24"/>
            <w:lang w:val="en-US"/>
          </w:rPr>
          <w:t>He shrugged. “Do you know who lived here?” I shook my head. “</w:t>
        </w:r>
      </w:ins>
      <w:ins w:id="197" w:author="Aaron Brackett" w:date="2017-08-30T02:14:00Z">
        <w:r w:rsidR="00260778">
          <w:rPr>
            <w:rFonts w:ascii="Times New Roman" w:hAnsi="Times New Roman" w:cs="Times New Roman"/>
            <w:sz w:val="24"/>
            <w:szCs w:val="24"/>
            <w:lang w:val="en-US"/>
          </w:rPr>
          <w:t xml:space="preserve">Charlotte Rainiers.” </w:t>
        </w:r>
        <w:r w:rsidR="00260778">
          <w:rPr>
            <w:rFonts w:ascii="Times New Roman" w:hAnsi="Times New Roman" w:cs="Times New Roman"/>
            <w:sz w:val="24"/>
            <w:szCs w:val="24"/>
            <w:lang w:val="en-US"/>
          </w:rPr>
          <w:tab/>
          <w:t xml:space="preserve">“Fuck.” </w:t>
        </w:r>
      </w:ins>
      <w:ins w:id="198" w:author="Aaron Brackett" w:date="2017-08-30T02:18:00Z">
        <w:r w:rsidR="007512F8">
          <w:rPr>
            <w:rFonts w:ascii="Times New Roman" w:hAnsi="Times New Roman" w:cs="Times New Roman"/>
            <w:sz w:val="24"/>
            <w:szCs w:val="24"/>
            <w:lang w:val="en-US"/>
          </w:rPr>
          <w:t>Rainiers</w:t>
        </w:r>
      </w:ins>
      <w:ins w:id="199" w:author="Aaron Brackett" w:date="2017-08-30T02:19:00Z">
        <w:r w:rsidR="007512F8">
          <w:rPr>
            <w:rFonts w:ascii="Times New Roman" w:hAnsi="Times New Roman" w:cs="Times New Roman"/>
            <w:sz w:val="24"/>
            <w:szCs w:val="24"/>
            <w:lang w:val="en-US"/>
          </w:rPr>
          <w:t xml:space="preserve"> had been</w:t>
        </w:r>
      </w:ins>
      <w:ins w:id="200" w:author="Aaron Brackett" w:date="2017-08-30T02:18:00Z">
        <w:r w:rsidR="007512F8">
          <w:rPr>
            <w:rFonts w:ascii="Times New Roman" w:hAnsi="Times New Roman" w:cs="Times New Roman"/>
            <w:sz w:val="24"/>
            <w:szCs w:val="24"/>
            <w:lang w:val="en-US"/>
          </w:rPr>
          <w:t xml:space="preserve"> running for District Attorney, and </w:t>
        </w:r>
      </w:ins>
      <w:ins w:id="201" w:author="Aaron Brackett" w:date="2017-08-30T02:19:00Z">
        <w:r w:rsidR="007512F8">
          <w:rPr>
            <w:rFonts w:ascii="Times New Roman" w:hAnsi="Times New Roman" w:cs="Times New Roman"/>
            <w:sz w:val="24"/>
            <w:szCs w:val="24"/>
            <w:lang w:val="en-US"/>
          </w:rPr>
          <w:t xml:space="preserve">was a close ally </w:t>
        </w:r>
        <w:r w:rsidR="005B4CF5">
          <w:rPr>
            <w:rFonts w:ascii="Times New Roman" w:hAnsi="Times New Roman" w:cs="Times New Roman"/>
            <w:sz w:val="24"/>
            <w:szCs w:val="24"/>
            <w:lang w:val="en-US"/>
          </w:rPr>
          <w:t xml:space="preserve">of Vickers. Together, with one other guy, they formed what was known as the New Triumvirate. </w:t>
        </w:r>
      </w:ins>
      <w:ins w:id="202" w:author="Aaron Brackett" w:date="2017-08-30T02:20:00Z">
        <w:r w:rsidR="005B4CF5">
          <w:rPr>
            <w:rFonts w:ascii="Times New Roman" w:hAnsi="Times New Roman" w:cs="Times New Roman"/>
            <w:sz w:val="24"/>
            <w:szCs w:val="24"/>
            <w:lang w:val="en-US"/>
          </w:rPr>
          <w:lastRenderedPageBreak/>
          <w:t xml:space="preserve">The Triumvirate was made up of people throughout the political spectrum, to prove how committed each one was with working both sides of the aisle. </w:t>
        </w:r>
        <w:r w:rsidR="009011DA">
          <w:rPr>
            <w:rFonts w:ascii="Times New Roman" w:hAnsi="Times New Roman" w:cs="Times New Roman"/>
            <w:sz w:val="24"/>
            <w:szCs w:val="24"/>
            <w:lang w:val="en-US"/>
          </w:rPr>
          <w:t>T</w:t>
        </w:r>
      </w:ins>
      <w:ins w:id="203" w:author="Aaron Brackett" w:date="2017-08-30T02:21:00Z">
        <w:r w:rsidR="009011DA">
          <w:rPr>
            <w:rFonts w:ascii="Times New Roman" w:hAnsi="Times New Roman" w:cs="Times New Roman"/>
            <w:sz w:val="24"/>
            <w:szCs w:val="24"/>
            <w:lang w:val="en-US"/>
          </w:rPr>
          <w:t>rue unity was the biggest threat to whatever old crony happened to be in charge, so I had no doubts of who the biggest benefactors of the Shadow Gang</w:t>
        </w:r>
      </w:ins>
      <w:ins w:id="204" w:author="Aaron Brackett" w:date="2017-08-30T02:22:00Z">
        <w:r w:rsidR="009011DA">
          <w:rPr>
            <w:rFonts w:ascii="Times New Roman" w:hAnsi="Times New Roman" w:cs="Times New Roman"/>
            <w:sz w:val="24"/>
            <w:szCs w:val="24"/>
            <w:lang w:val="en-US"/>
          </w:rPr>
          <w:t>’s assassinations was</w:t>
        </w:r>
      </w:ins>
      <w:ins w:id="205" w:author="Aaron Brackett" w:date="2017-08-30T02:25:00Z">
        <w:r w:rsidR="00C805B5">
          <w:rPr>
            <w:rFonts w:ascii="Times New Roman" w:hAnsi="Times New Roman" w:cs="Times New Roman"/>
            <w:sz w:val="24"/>
            <w:szCs w:val="24"/>
            <w:lang w:val="en-US"/>
          </w:rPr>
          <w:t xml:space="preserve">. </w:t>
        </w:r>
      </w:ins>
    </w:p>
    <w:p w:rsidR="00C805B5" w:rsidRDefault="00C805B5">
      <w:pPr>
        <w:spacing w:after="0" w:line="480" w:lineRule="auto"/>
        <w:ind w:firstLine="708"/>
        <w:rPr>
          <w:ins w:id="206" w:author="Aaron Brackett" w:date="2017-08-30T02:25:00Z"/>
          <w:rFonts w:ascii="Times New Roman" w:hAnsi="Times New Roman" w:cs="Times New Roman"/>
          <w:sz w:val="24"/>
          <w:szCs w:val="24"/>
          <w:lang w:val="en-US"/>
        </w:rPr>
      </w:pPr>
      <w:ins w:id="207" w:author="Aaron Brackett" w:date="2017-08-30T02:25:00Z">
        <w:r>
          <w:rPr>
            <w:rFonts w:ascii="Times New Roman" w:hAnsi="Times New Roman" w:cs="Times New Roman"/>
            <w:sz w:val="24"/>
            <w:szCs w:val="24"/>
            <w:lang w:val="en-US"/>
          </w:rPr>
          <w:t xml:space="preserve">“So we know who they’re going after next,” I said. </w:t>
        </w:r>
      </w:ins>
    </w:p>
    <w:p w:rsidR="00C805B5" w:rsidRDefault="00C805B5">
      <w:pPr>
        <w:spacing w:after="0" w:line="480" w:lineRule="auto"/>
        <w:ind w:firstLine="708"/>
        <w:rPr>
          <w:ins w:id="208" w:author="Aaron Brackett" w:date="2017-08-30T02:26:00Z"/>
          <w:rFonts w:ascii="Times New Roman" w:hAnsi="Times New Roman" w:cs="Times New Roman"/>
          <w:sz w:val="24"/>
          <w:szCs w:val="24"/>
          <w:lang w:val="en-US"/>
        </w:rPr>
      </w:pPr>
      <w:ins w:id="209" w:author="Aaron Brackett" w:date="2017-08-30T02:25:00Z">
        <w:r>
          <w:rPr>
            <w:rFonts w:ascii="Times New Roman" w:hAnsi="Times New Roman" w:cs="Times New Roman"/>
            <w:sz w:val="24"/>
            <w:szCs w:val="24"/>
            <w:lang w:val="en-US"/>
          </w:rPr>
          <w:t>Jefferson nodded, slowly at first, but then with more vigor. “We’ve got to protect him.</w:t>
        </w:r>
      </w:ins>
      <w:ins w:id="210" w:author="Aaron Brackett" w:date="2017-08-30T02:26:00Z">
        <w:r>
          <w:rPr>
            <w:rFonts w:ascii="Times New Roman" w:hAnsi="Times New Roman" w:cs="Times New Roman"/>
            <w:sz w:val="24"/>
            <w:szCs w:val="24"/>
            <w:lang w:val="en-US"/>
          </w:rPr>
          <w:t>”</w:t>
        </w:r>
      </w:ins>
    </w:p>
    <w:p w:rsidR="00C805B5" w:rsidRDefault="00C805B5">
      <w:pPr>
        <w:spacing w:after="0" w:line="480" w:lineRule="auto"/>
        <w:ind w:firstLine="708"/>
        <w:rPr>
          <w:ins w:id="211" w:author="Aaron Brackett" w:date="2017-08-30T02:26:00Z"/>
          <w:rFonts w:ascii="Times New Roman" w:hAnsi="Times New Roman" w:cs="Times New Roman"/>
          <w:sz w:val="24"/>
          <w:szCs w:val="24"/>
          <w:lang w:val="en-US"/>
        </w:rPr>
      </w:pPr>
      <w:ins w:id="212" w:author="Aaron Brackett" w:date="2017-08-30T02:26:00Z">
        <w:r>
          <w:rPr>
            <w:rFonts w:ascii="Times New Roman" w:hAnsi="Times New Roman" w:cs="Times New Roman"/>
            <w:sz w:val="24"/>
            <w:szCs w:val="24"/>
            <w:lang w:val="en-US"/>
          </w:rPr>
          <w:t xml:space="preserve">“I don’t know about </w:t>
        </w:r>
        <w:r>
          <w:rPr>
            <w:rFonts w:ascii="Times New Roman" w:hAnsi="Times New Roman" w:cs="Times New Roman"/>
            <w:i/>
            <w:sz w:val="24"/>
            <w:szCs w:val="24"/>
            <w:lang w:val="en-US"/>
          </w:rPr>
          <w:t xml:space="preserve">we, </w:t>
        </w:r>
        <w:r>
          <w:rPr>
            <w:rFonts w:ascii="Times New Roman" w:hAnsi="Times New Roman" w:cs="Times New Roman"/>
            <w:sz w:val="24"/>
            <w:szCs w:val="24"/>
            <w:lang w:val="en-US"/>
          </w:rPr>
          <w:t>dude. This is the Shadow Gang. They took out Captain Justice.”</w:t>
        </w:r>
      </w:ins>
    </w:p>
    <w:p w:rsidR="00C805B5" w:rsidRDefault="00C805B5">
      <w:pPr>
        <w:spacing w:after="0" w:line="480" w:lineRule="auto"/>
        <w:ind w:firstLine="708"/>
        <w:rPr>
          <w:ins w:id="213" w:author="Aaron Brackett" w:date="2017-08-30T02:26:00Z"/>
          <w:rFonts w:ascii="Times New Roman" w:hAnsi="Times New Roman" w:cs="Times New Roman"/>
          <w:sz w:val="24"/>
          <w:szCs w:val="24"/>
          <w:lang w:val="en-US"/>
        </w:rPr>
      </w:pPr>
      <w:ins w:id="214" w:author="Aaron Brackett" w:date="2017-08-30T02:26:00Z">
        <w:r>
          <w:rPr>
            <w:rFonts w:ascii="Times New Roman" w:hAnsi="Times New Roman" w:cs="Times New Roman"/>
            <w:sz w:val="24"/>
            <w:szCs w:val="24"/>
            <w:lang w:val="en-US"/>
          </w:rPr>
          <w:t>“They took out the Captain?”</w:t>
        </w:r>
      </w:ins>
    </w:p>
    <w:p w:rsidR="00C805B5" w:rsidRDefault="00C805B5">
      <w:pPr>
        <w:spacing w:after="0" w:line="480" w:lineRule="auto"/>
        <w:ind w:firstLine="708"/>
        <w:rPr>
          <w:ins w:id="215" w:author="Aaron Brackett" w:date="2017-08-30T02:28:00Z"/>
          <w:rFonts w:ascii="Times New Roman" w:hAnsi="Times New Roman" w:cs="Times New Roman"/>
          <w:sz w:val="24"/>
          <w:szCs w:val="24"/>
          <w:lang w:val="en-US"/>
        </w:rPr>
      </w:pPr>
      <w:ins w:id="216" w:author="Aaron Brackett" w:date="2017-08-30T02:26:00Z">
        <w:r>
          <w:rPr>
            <w:rFonts w:ascii="Times New Roman" w:hAnsi="Times New Roman" w:cs="Times New Roman"/>
            <w:sz w:val="24"/>
            <w:szCs w:val="24"/>
            <w:lang w:val="en-US"/>
          </w:rPr>
          <w:t xml:space="preserve">I rushed to change the subject. </w:t>
        </w:r>
      </w:ins>
      <w:ins w:id="217" w:author="Aaron Brackett" w:date="2017-08-30T02:27:00Z">
        <w:r>
          <w:rPr>
            <w:rFonts w:ascii="Times New Roman" w:hAnsi="Times New Roman" w:cs="Times New Roman"/>
            <w:sz w:val="24"/>
            <w:szCs w:val="24"/>
            <w:lang w:val="en-US"/>
          </w:rPr>
          <w:t xml:space="preserve">“Besides, are we even still a team? You left me behind at that bank!” If he had brought me with him, Tim would still be healthy and the Shadow Gang would already be in jail. </w:t>
        </w:r>
      </w:ins>
    </w:p>
    <w:p w:rsidR="007D1CD6" w:rsidRDefault="007D1CD6">
      <w:pPr>
        <w:spacing w:after="0" w:line="480" w:lineRule="auto"/>
        <w:ind w:firstLine="708"/>
        <w:rPr>
          <w:ins w:id="218" w:author="Aaron Brackett" w:date="2017-08-30T02:28:00Z"/>
          <w:rFonts w:ascii="Times New Roman" w:hAnsi="Times New Roman" w:cs="Times New Roman"/>
          <w:sz w:val="24"/>
          <w:szCs w:val="24"/>
          <w:lang w:val="en-US"/>
        </w:rPr>
      </w:pPr>
      <w:ins w:id="219" w:author="Aaron Brackett" w:date="2017-08-30T02:28:00Z">
        <w:r>
          <w:rPr>
            <w:rFonts w:ascii="Times New Roman" w:hAnsi="Times New Roman" w:cs="Times New Roman"/>
            <w:sz w:val="24"/>
            <w:szCs w:val="24"/>
            <w:lang w:val="en-US"/>
          </w:rPr>
          <w:t>“Did you find the walkie-talkie I left you?”</w:t>
        </w:r>
      </w:ins>
    </w:p>
    <w:p w:rsidR="007D1CD6" w:rsidRDefault="007D1CD6">
      <w:pPr>
        <w:spacing w:after="0" w:line="480" w:lineRule="auto"/>
        <w:ind w:firstLine="708"/>
        <w:rPr>
          <w:ins w:id="220" w:author="Aaron Brackett" w:date="2017-08-30T02:28:00Z"/>
          <w:rFonts w:ascii="Times New Roman" w:hAnsi="Times New Roman" w:cs="Times New Roman"/>
          <w:sz w:val="24"/>
          <w:szCs w:val="24"/>
          <w:lang w:val="en-US"/>
        </w:rPr>
      </w:pPr>
      <w:ins w:id="221" w:author="Aaron Brackett" w:date="2017-08-30T02:28:00Z">
        <w:r>
          <w:rPr>
            <w:rFonts w:ascii="Times New Roman" w:hAnsi="Times New Roman" w:cs="Times New Roman"/>
            <w:sz w:val="24"/>
            <w:szCs w:val="24"/>
            <w:lang w:val="en-US"/>
          </w:rPr>
          <w:t xml:space="preserve">“Yeah, it was my walkie-talkie.” </w:t>
        </w:r>
      </w:ins>
    </w:p>
    <w:p w:rsidR="007D1CD6" w:rsidRDefault="007D1CD6">
      <w:pPr>
        <w:spacing w:after="0" w:line="480" w:lineRule="auto"/>
        <w:ind w:firstLine="708"/>
        <w:rPr>
          <w:ins w:id="222" w:author="Aaron Brackett" w:date="2017-08-30T02:28:00Z"/>
          <w:rFonts w:ascii="Times New Roman" w:hAnsi="Times New Roman" w:cs="Times New Roman"/>
          <w:sz w:val="24"/>
          <w:szCs w:val="24"/>
          <w:lang w:val="en-US"/>
        </w:rPr>
      </w:pPr>
      <w:ins w:id="223" w:author="Aaron Brackett" w:date="2017-08-30T02:28:00Z">
        <w:r>
          <w:rPr>
            <w:rFonts w:ascii="Times New Roman" w:hAnsi="Times New Roman" w:cs="Times New Roman"/>
            <w:sz w:val="24"/>
            <w:szCs w:val="24"/>
            <w:lang w:val="en-US"/>
          </w:rPr>
          <w:t>“Did you look at the note I left you on the back?”</w:t>
        </w:r>
      </w:ins>
    </w:p>
    <w:p w:rsidR="007D1CD6" w:rsidRDefault="007D1CD6">
      <w:pPr>
        <w:spacing w:after="0" w:line="480" w:lineRule="auto"/>
        <w:ind w:firstLine="708"/>
        <w:rPr>
          <w:ins w:id="224" w:author="Aaron Brackett" w:date="2017-08-30T02:28:00Z"/>
          <w:rFonts w:ascii="Times New Roman" w:hAnsi="Times New Roman" w:cs="Times New Roman"/>
          <w:sz w:val="24"/>
          <w:szCs w:val="24"/>
          <w:lang w:val="en-US"/>
        </w:rPr>
      </w:pPr>
      <w:ins w:id="225" w:author="Aaron Brackett" w:date="2017-08-30T02:28:00Z">
        <w:r>
          <w:rPr>
            <w:rFonts w:ascii="Times New Roman" w:hAnsi="Times New Roman" w:cs="Times New Roman"/>
            <w:sz w:val="24"/>
            <w:szCs w:val="24"/>
            <w:lang w:val="en-US"/>
          </w:rPr>
          <w:t xml:space="preserve">Shit. “No,” I admitted. </w:t>
        </w:r>
      </w:ins>
    </w:p>
    <w:p w:rsidR="007D1CD6" w:rsidRDefault="007D1CD6">
      <w:pPr>
        <w:spacing w:after="0" w:line="480" w:lineRule="auto"/>
        <w:ind w:firstLine="708"/>
        <w:rPr>
          <w:ins w:id="226" w:author="Aaron Brackett" w:date="2017-08-30T02:29:00Z"/>
          <w:rFonts w:ascii="Times New Roman" w:hAnsi="Times New Roman" w:cs="Times New Roman"/>
          <w:sz w:val="24"/>
          <w:szCs w:val="24"/>
          <w:lang w:val="en-US"/>
        </w:rPr>
      </w:pPr>
      <w:ins w:id="227" w:author="Aaron Brackett" w:date="2017-08-30T02:28:00Z">
        <w:r>
          <w:rPr>
            <w:rFonts w:ascii="Times New Roman" w:hAnsi="Times New Roman" w:cs="Times New Roman"/>
            <w:sz w:val="24"/>
            <w:szCs w:val="24"/>
            <w:lang w:val="en-US"/>
          </w:rPr>
          <w:t>“Well Ok then. Besides, they were already gone when we got there.</w:t>
        </w:r>
      </w:ins>
      <w:ins w:id="228" w:author="Aaron Brackett" w:date="2017-08-30T02:29:00Z">
        <w:r>
          <w:rPr>
            <w:rFonts w:ascii="Times New Roman" w:hAnsi="Times New Roman" w:cs="Times New Roman"/>
            <w:sz w:val="24"/>
            <w:szCs w:val="24"/>
            <w:lang w:val="en-US"/>
          </w:rPr>
          <w:t>”</w:t>
        </w:r>
      </w:ins>
    </w:p>
    <w:p w:rsidR="007D1CD6" w:rsidRDefault="007D1CD6">
      <w:pPr>
        <w:spacing w:after="0" w:line="480" w:lineRule="auto"/>
        <w:ind w:firstLine="708"/>
        <w:rPr>
          <w:ins w:id="229" w:author="Aaron Brackett" w:date="2017-08-30T02:29:00Z"/>
          <w:rFonts w:ascii="Times New Roman" w:hAnsi="Times New Roman" w:cs="Times New Roman"/>
          <w:sz w:val="24"/>
          <w:szCs w:val="24"/>
          <w:lang w:val="en-US"/>
        </w:rPr>
      </w:pPr>
      <w:ins w:id="230" w:author="Aaron Brackett" w:date="2017-08-30T02:29:00Z">
        <w:r>
          <w:rPr>
            <w:rFonts w:ascii="Times New Roman" w:hAnsi="Times New Roman" w:cs="Times New Roman"/>
            <w:sz w:val="24"/>
            <w:szCs w:val="24"/>
            <w:lang w:val="en-US"/>
          </w:rPr>
          <w:t>“We’ll just have to be one step ahead of them. What time did that happen?”</w:t>
        </w:r>
      </w:ins>
    </w:p>
    <w:p w:rsidR="007D1CD6" w:rsidRDefault="007D1CD6">
      <w:pPr>
        <w:spacing w:after="0" w:line="480" w:lineRule="auto"/>
        <w:ind w:firstLine="708"/>
        <w:rPr>
          <w:ins w:id="231" w:author="Aaron Brackett" w:date="2017-08-30T02:30:00Z"/>
          <w:rFonts w:ascii="Times New Roman" w:hAnsi="Times New Roman" w:cs="Times New Roman"/>
          <w:sz w:val="24"/>
          <w:szCs w:val="24"/>
          <w:lang w:val="en-US"/>
        </w:rPr>
      </w:pPr>
      <w:ins w:id="232" w:author="Aaron Brackett" w:date="2017-08-30T02:29:00Z">
        <w:r>
          <w:rPr>
            <w:rFonts w:ascii="Times New Roman" w:hAnsi="Times New Roman" w:cs="Times New Roman"/>
            <w:sz w:val="24"/>
            <w:szCs w:val="24"/>
            <w:lang w:val="en-US"/>
          </w:rPr>
          <w:t>“Around 9.</w:t>
        </w:r>
      </w:ins>
      <w:ins w:id="233" w:author="Aaron Brackett" w:date="2017-08-30T02:30:00Z">
        <w:r>
          <w:rPr>
            <w:rFonts w:ascii="Times New Roman" w:hAnsi="Times New Roman" w:cs="Times New Roman"/>
            <w:sz w:val="24"/>
            <w:szCs w:val="24"/>
            <w:lang w:val="en-US"/>
          </w:rPr>
          <w:t>” He held out his hand. “So we know when they’ll be there.”</w:t>
        </w:r>
      </w:ins>
    </w:p>
    <w:p w:rsidR="007D1CD6" w:rsidRDefault="007D1CD6">
      <w:pPr>
        <w:spacing w:after="0" w:line="480" w:lineRule="auto"/>
        <w:ind w:firstLine="708"/>
        <w:rPr>
          <w:ins w:id="234" w:author="Aaron Brackett" w:date="2017-08-30T02:31:00Z"/>
          <w:rFonts w:ascii="Times New Roman" w:hAnsi="Times New Roman" w:cs="Times New Roman"/>
          <w:sz w:val="24"/>
          <w:szCs w:val="24"/>
          <w:lang w:val="en-US"/>
        </w:rPr>
      </w:pPr>
      <w:ins w:id="235" w:author="Aaron Brackett" w:date="2017-08-30T02:30:00Z">
        <w:r>
          <w:rPr>
            <w:rFonts w:ascii="Times New Roman" w:hAnsi="Times New Roman" w:cs="Times New Roman"/>
            <w:sz w:val="24"/>
            <w:szCs w:val="24"/>
            <w:lang w:val="en-US"/>
          </w:rPr>
          <w:t>I grasped his hand. “They won’t get away this time.</w:t>
        </w:r>
      </w:ins>
      <w:ins w:id="236" w:author="Aaron Brackett" w:date="2017-08-30T02:31:00Z">
        <w:r>
          <w:rPr>
            <w:rFonts w:ascii="Times New Roman" w:hAnsi="Times New Roman" w:cs="Times New Roman"/>
            <w:sz w:val="24"/>
            <w:szCs w:val="24"/>
            <w:lang w:val="en-US"/>
          </w:rPr>
          <w:t xml:space="preserve">” </w:t>
        </w:r>
      </w:ins>
    </w:p>
    <w:p w:rsidR="003F6A63" w:rsidRDefault="003F6A63">
      <w:pPr>
        <w:spacing w:after="0" w:line="480" w:lineRule="auto"/>
        <w:ind w:firstLine="708"/>
        <w:rPr>
          <w:ins w:id="237" w:author="Aaron Brackett" w:date="2017-08-30T02:59:00Z"/>
          <w:rFonts w:ascii="Times New Roman" w:hAnsi="Times New Roman" w:cs="Times New Roman"/>
          <w:sz w:val="24"/>
          <w:szCs w:val="24"/>
          <w:lang w:val="en-US"/>
        </w:rPr>
      </w:pPr>
      <w:ins w:id="238" w:author="Aaron Brackett" w:date="2017-08-30T02:31:00Z">
        <w:r>
          <w:rPr>
            <w:rFonts w:ascii="Times New Roman" w:hAnsi="Times New Roman" w:cs="Times New Roman"/>
            <w:sz w:val="24"/>
            <w:szCs w:val="24"/>
            <w:lang w:val="en-US"/>
          </w:rPr>
          <w:t xml:space="preserve">I spent the next day watching YouTube videos about how fire worked. There was nothing too interesting, but I wanted to be prepared to go against this guy. </w:t>
        </w:r>
      </w:ins>
      <w:ins w:id="239" w:author="Aaron Brackett" w:date="2017-08-30T02:32:00Z">
        <w:r w:rsidR="00BF43F5">
          <w:rPr>
            <w:rFonts w:ascii="Times New Roman" w:hAnsi="Times New Roman" w:cs="Times New Roman"/>
            <w:sz w:val="24"/>
            <w:szCs w:val="24"/>
            <w:lang w:val="en-US"/>
          </w:rPr>
          <w:t xml:space="preserve">When I was done with that, </w:t>
        </w:r>
      </w:ins>
      <w:ins w:id="240" w:author="Aaron Brackett" w:date="2017-08-30T02:49:00Z">
        <w:r w:rsidR="009C5A22">
          <w:rPr>
            <w:rFonts w:ascii="Times New Roman" w:hAnsi="Times New Roman" w:cs="Times New Roman"/>
            <w:sz w:val="24"/>
            <w:szCs w:val="24"/>
            <w:lang w:val="en-US"/>
          </w:rPr>
          <w:t xml:space="preserve">I went and visited all of the known Shadow Gang crime scenes. </w:t>
        </w:r>
      </w:ins>
      <w:ins w:id="241" w:author="Aaron Brackett" w:date="2017-08-30T02:50:00Z">
        <w:r w:rsidR="009C5A22">
          <w:rPr>
            <w:rFonts w:ascii="Times New Roman" w:hAnsi="Times New Roman" w:cs="Times New Roman"/>
            <w:sz w:val="24"/>
            <w:szCs w:val="24"/>
            <w:lang w:val="en-US"/>
          </w:rPr>
          <w:t xml:space="preserve">The earlier ones were pretty run of the mill, but </w:t>
        </w:r>
      </w:ins>
      <w:ins w:id="242" w:author="Aaron Brackett" w:date="2017-08-30T02:57:00Z">
        <w:r w:rsidR="009C5A22">
          <w:rPr>
            <w:rFonts w:ascii="Times New Roman" w:hAnsi="Times New Roman" w:cs="Times New Roman"/>
            <w:sz w:val="24"/>
            <w:szCs w:val="24"/>
            <w:lang w:val="en-US"/>
          </w:rPr>
          <w:t xml:space="preserve">around two weeks ago some scorch marks started appearing. </w:t>
        </w:r>
      </w:ins>
      <w:ins w:id="243" w:author="Aaron Brackett" w:date="2017-08-30T02:58:00Z">
        <w:r w:rsidR="009C5A22">
          <w:rPr>
            <w:rFonts w:ascii="Times New Roman" w:hAnsi="Times New Roman" w:cs="Times New Roman"/>
            <w:sz w:val="24"/>
            <w:szCs w:val="24"/>
            <w:lang w:val="en-US"/>
          </w:rPr>
          <w:t xml:space="preserve">I </w:t>
        </w:r>
        <w:r w:rsidR="009C5A22">
          <w:rPr>
            <w:rFonts w:ascii="Times New Roman" w:hAnsi="Times New Roman" w:cs="Times New Roman"/>
            <w:sz w:val="24"/>
            <w:szCs w:val="24"/>
            <w:lang w:val="en-US"/>
          </w:rPr>
          <w:lastRenderedPageBreak/>
          <w:t>checked with the few flamethrower vendors I could find, but none of them said they had sold a flamethrower around then. But all of them said that it wasn</w:t>
        </w:r>
      </w:ins>
      <w:ins w:id="244" w:author="Aaron Brackett" w:date="2017-08-30T02:59:00Z">
        <w:r w:rsidR="009C5A22">
          <w:rPr>
            <w:rFonts w:ascii="Times New Roman" w:hAnsi="Times New Roman" w:cs="Times New Roman"/>
            <w:sz w:val="24"/>
            <w:szCs w:val="24"/>
            <w:lang w:val="en-US"/>
          </w:rPr>
          <w:t xml:space="preserve">’t out of the ordinary for someone to build one on their own. But to get one working that well, that took a real genius. And that’s what I had to go up against. </w:t>
        </w:r>
      </w:ins>
    </w:p>
    <w:p w:rsidR="007179A0" w:rsidRDefault="007179A0">
      <w:pPr>
        <w:spacing w:after="0" w:line="480" w:lineRule="auto"/>
        <w:ind w:firstLine="708"/>
        <w:rPr>
          <w:ins w:id="245" w:author="Aaron Brackett" w:date="2017-08-31T01:39:00Z"/>
          <w:rFonts w:ascii="Times New Roman" w:hAnsi="Times New Roman" w:cs="Times New Roman"/>
          <w:sz w:val="24"/>
          <w:szCs w:val="24"/>
          <w:lang w:val="en-US"/>
        </w:rPr>
      </w:pPr>
      <w:ins w:id="246" w:author="Aaron Brackett" w:date="2017-08-30T02:59:00Z">
        <w:r>
          <w:rPr>
            <w:rFonts w:ascii="Times New Roman" w:hAnsi="Times New Roman" w:cs="Times New Roman"/>
            <w:sz w:val="24"/>
            <w:szCs w:val="24"/>
            <w:lang w:val="en-US"/>
          </w:rPr>
          <w:t xml:space="preserve">At 8:57 I jetted over to </w:t>
        </w:r>
      </w:ins>
      <w:ins w:id="247" w:author="Aaron Brackett" w:date="2017-08-31T01:33:00Z">
        <w:r w:rsidR="0041747C">
          <w:rPr>
            <w:rFonts w:ascii="Times New Roman" w:hAnsi="Times New Roman" w:cs="Times New Roman"/>
            <w:sz w:val="24"/>
            <w:szCs w:val="24"/>
            <w:lang w:val="en-US"/>
          </w:rPr>
          <w:t xml:space="preserve">Doyle’s mansion. </w:t>
        </w:r>
        <w:r w:rsidR="003D01C8">
          <w:rPr>
            <w:rFonts w:ascii="Times New Roman" w:hAnsi="Times New Roman" w:cs="Times New Roman"/>
            <w:sz w:val="24"/>
            <w:szCs w:val="24"/>
            <w:lang w:val="en-US"/>
          </w:rPr>
          <w:t xml:space="preserve">His grass was so green it was the other side, but I doubted that there were any gardening tools in his garage. </w:t>
        </w:r>
      </w:ins>
      <w:ins w:id="248" w:author="Aaron Brackett" w:date="2017-08-31T01:34:00Z">
        <w:r w:rsidR="000A55B4">
          <w:rPr>
            <w:rFonts w:ascii="Times New Roman" w:hAnsi="Times New Roman" w:cs="Times New Roman"/>
            <w:sz w:val="24"/>
            <w:szCs w:val="24"/>
            <w:lang w:val="en-US"/>
          </w:rPr>
          <w:t xml:space="preserve">For all of his talk of bipartisanship, he still fell into a lot of the trappings of his party members. </w:t>
        </w:r>
      </w:ins>
      <w:ins w:id="249" w:author="Aaron Brackett" w:date="2017-08-31T01:36:00Z">
        <w:r w:rsidR="009D6C4A">
          <w:rPr>
            <w:rFonts w:ascii="Times New Roman" w:hAnsi="Times New Roman" w:cs="Times New Roman"/>
            <w:sz w:val="24"/>
            <w:szCs w:val="24"/>
            <w:lang w:val="en-US"/>
          </w:rPr>
          <w:t xml:space="preserve">Hopefully he wouldn’t fall into the same trap that his fellow members of the Triumvirate had. </w:t>
        </w:r>
      </w:ins>
      <w:ins w:id="250" w:author="Aaron Brackett" w:date="2017-08-31T01:37:00Z">
        <w:r w:rsidR="008906D3">
          <w:rPr>
            <w:rFonts w:ascii="Times New Roman" w:hAnsi="Times New Roman" w:cs="Times New Roman"/>
            <w:sz w:val="24"/>
            <w:szCs w:val="24"/>
            <w:lang w:val="en-US"/>
          </w:rPr>
          <w:t xml:space="preserve">There was no sign of Jefferson—hopefully he had taken the advice that I hadn’t and just stayed away. Things were about to heat up. </w:t>
        </w:r>
      </w:ins>
    </w:p>
    <w:p w:rsidR="007D4F14" w:rsidRDefault="007D4F14">
      <w:pPr>
        <w:spacing w:after="0" w:line="480" w:lineRule="auto"/>
        <w:ind w:firstLine="708"/>
        <w:rPr>
          <w:ins w:id="251" w:author="Aaron Brackett" w:date="2017-08-31T01:37:00Z"/>
          <w:rFonts w:ascii="Times New Roman" w:hAnsi="Times New Roman" w:cs="Times New Roman"/>
          <w:sz w:val="24"/>
          <w:szCs w:val="24"/>
          <w:lang w:val="en-US"/>
        </w:rPr>
      </w:pPr>
      <w:ins w:id="252" w:author="Aaron Brackett" w:date="2017-08-31T01:39:00Z">
        <w:r>
          <w:rPr>
            <w:rFonts w:ascii="Times New Roman" w:hAnsi="Times New Roman" w:cs="Times New Roman"/>
            <w:sz w:val="24"/>
            <w:szCs w:val="24"/>
            <w:lang w:val="en-US"/>
          </w:rPr>
          <w:t xml:space="preserve">Ten minutes later, and things had still not heated up. </w:t>
        </w:r>
      </w:ins>
      <w:ins w:id="253" w:author="Aaron Brackett" w:date="2017-08-31T01:40:00Z">
        <w:r>
          <w:rPr>
            <w:rFonts w:ascii="Times New Roman" w:hAnsi="Times New Roman" w:cs="Times New Roman"/>
            <w:sz w:val="24"/>
            <w:szCs w:val="24"/>
            <w:lang w:val="en-US"/>
          </w:rPr>
          <w:t xml:space="preserve">I had already cased the perimeter fifty-seven times and was bored just waiting. </w:t>
        </w:r>
      </w:ins>
      <w:ins w:id="254" w:author="Aaron Brackett" w:date="2017-08-31T01:43:00Z">
        <w:r>
          <w:rPr>
            <w:rFonts w:ascii="Times New Roman" w:hAnsi="Times New Roman" w:cs="Times New Roman"/>
            <w:sz w:val="24"/>
            <w:szCs w:val="24"/>
            <w:lang w:val="en-US"/>
          </w:rPr>
          <w:t xml:space="preserve">All of the doors were locked, and barging in meant loudly announcing my presence to deadly enemies or a peaceful family. </w:t>
        </w:r>
      </w:ins>
      <w:ins w:id="255" w:author="Aaron Brackett" w:date="2017-08-31T01:45:00Z">
        <w:r w:rsidR="0029476B">
          <w:rPr>
            <w:rFonts w:ascii="Times New Roman" w:hAnsi="Times New Roman" w:cs="Times New Roman"/>
            <w:sz w:val="24"/>
            <w:szCs w:val="24"/>
            <w:lang w:val="en-US"/>
          </w:rPr>
          <w:t xml:space="preserve">And the windows—even if they were locked, I might be able to get a peek inside. </w:t>
        </w:r>
      </w:ins>
      <w:ins w:id="256" w:author="Aaron Brackett" w:date="2017-08-31T01:49:00Z">
        <w:r w:rsidR="000D3C47">
          <w:rPr>
            <w:rFonts w:ascii="Times New Roman" w:hAnsi="Times New Roman" w:cs="Times New Roman"/>
            <w:sz w:val="24"/>
            <w:szCs w:val="24"/>
            <w:lang w:val="en-US"/>
          </w:rPr>
          <w:t xml:space="preserve">If anyone was in danger, they would be on the second floor where the bedrooms were. Captain Justice always taught me to clear the civilians first, so I backed up to get a running start and then ran along the walls to check out the upper story windows. </w:t>
        </w:r>
      </w:ins>
      <w:ins w:id="257" w:author="Aaron Brackett" w:date="2017-08-31T01:50:00Z">
        <w:r w:rsidR="00B22327">
          <w:rPr>
            <w:rFonts w:ascii="Times New Roman" w:hAnsi="Times New Roman" w:cs="Times New Roman"/>
            <w:sz w:val="24"/>
            <w:szCs w:val="24"/>
            <w:lang w:val="en-US"/>
          </w:rPr>
          <w:t>The first room was pink and frilly, with Disney Princesses on all of the walls. Must have belonged to Doyle</w:t>
        </w:r>
      </w:ins>
      <w:ins w:id="258" w:author="Aaron Brackett" w:date="2017-08-31T01:51:00Z">
        <w:r w:rsidR="00B22327">
          <w:rPr>
            <w:rFonts w:ascii="Times New Roman" w:hAnsi="Times New Roman" w:cs="Times New Roman"/>
            <w:sz w:val="24"/>
            <w:szCs w:val="24"/>
            <w:lang w:val="en-US"/>
          </w:rPr>
          <w:t>’s daughter.</w:t>
        </w:r>
      </w:ins>
      <w:ins w:id="259" w:author="Aaron Brackett" w:date="2017-08-31T01:50:00Z">
        <w:r w:rsidR="00B22327">
          <w:rPr>
            <w:rFonts w:ascii="Times New Roman" w:hAnsi="Times New Roman" w:cs="Times New Roman"/>
            <w:sz w:val="24"/>
            <w:szCs w:val="24"/>
            <w:lang w:val="en-US"/>
          </w:rPr>
          <w:t xml:space="preserve"> Her brother </w:t>
        </w:r>
      </w:ins>
      <w:ins w:id="260" w:author="Aaron Brackett" w:date="2017-08-31T01:51:00Z">
        <w:r w:rsidR="00B22327">
          <w:rPr>
            <w:rFonts w:ascii="Times New Roman" w:hAnsi="Times New Roman" w:cs="Times New Roman"/>
            <w:sz w:val="24"/>
            <w:szCs w:val="24"/>
            <w:lang w:val="en-US"/>
          </w:rPr>
          <w:t xml:space="preserve">had recently invaded it, as evidenced by all of the dinosaur toys on the floor. </w:t>
        </w:r>
      </w:ins>
      <w:ins w:id="261" w:author="Aaron Brackett" w:date="2017-08-31T01:54:00Z">
        <w:r w:rsidR="00C2590D">
          <w:rPr>
            <w:rFonts w:ascii="Times New Roman" w:hAnsi="Times New Roman" w:cs="Times New Roman"/>
            <w:sz w:val="24"/>
            <w:szCs w:val="24"/>
            <w:lang w:val="en-US"/>
          </w:rPr>
          <w:t xml:space="preserve">There were a variety of bathrooms and guest rooms, each with their own theme. </w:t>
        </w:r>
      </w:ins>
      <w:ins w:id="262" w:author="Aaron Brackett" w:date="2017-08-31T01:55:00Z">
        <w:r w:rsidR="00FC39F1">
          <w:rPr>
            <w:rFonts w:ascii="Times New Roman" w:hAnsi="Times New Roman" w:cs="Times New Roman"/>
            <w:sz w:val="24"/>
            <w:szCs w:val="24"/>
            <w:lang w:val="en-US"/>
          </w:rPr>
          <w:t xml:space="preserve">The master bed and bath had an oriental vibe to them, and both nightstands had bonsai trees on them. </w:t>
        </w:r>
      </w:ins>
      <w:ins w:id="263" w:author="Aaron Brackett" w:date="2017-08-31T01:56:00Z">
        <w:r w:rsidR="00FC39F1">
          <w:rPr>
            <w:rFonts w:ascii="Times New Roman" w:hAnsi="Times New Roman" w:cs="Times New Roman"/>
            <w:sz w:val="24"/>
            <w:szCs w:val="24"/>
            <w:lang w:val="en-US"/>
          </w:rPr>
          <w:t xml:space="preserve">But besides them, there were no signs of life on this floor. </w:t>
        </w:r>
        <w:r w:rsidR="005B1499">
          <w:rPr>
            <w:rFonts w:ascii="Times New Roman" w:hAnsi="Times New Roman" w:cs="Times New Roman"/>
            <w:sz w:val="24"/>
            <w:szCs w:val="24"/>
            <w:lang w:val="en-US"/>
          </w:rPr>
          <w:t xml:space="preserve">With any luck, the family was out of the house. </w:t>
        </w:r>
      </w:ins>
      <w:ins w:id="264" w:author="Aaron Brackett" w:date="2017-08-31T01:58:00Z">
        <w:r w:rsidR="00564778">
          <w:rPr>
            <w:rFonts w:ascii="Times New Roman" w:hAnsi="Times New Roman" w:cs="Times New Roman"/>
            <w:sz w:val="24"/>
            <w:szCs w:val="24"/>
            <w:lang w:val="en-US"/>
          </w:rPr>
          <w:t xml:space="preserve">I moved down to the lower floors. </w:t>
        </w:r>
      </w:ins>
    </w:p>
    <w:p w:rsidR="0091242E" w:rsidRPr="00C805B5" w:rsidDel="007D4F14" w:rsidRDefault="0091242E">
      <w:pPr>
        <w:spacing w:after="0" w:line="480" w:lineRule="auto"/>
        <w:ind w:firstLine="708"/>
        <w:rPr>
          <w:del w:id="265" w:author="Aaron Brackett" w:date="2017-08-31T01:38:00Z"/>
          <w:rFonts w:ascii="Times New Roman" w:hAnsi="Times New Roman" w:cs="Times New Roman"/>
          <w:sz w:val="24"/>
          <w:szCs w:val="24"/>
          <w:lang w:val="en-US"/>
        </w:rPr>
      </w:pPr>
    </w:p>
    <w:p w:rsidR="00954DC1" w:rsidRDefault="004A3DB8" w:rsidP="00421F51">
      <w:pPr>
        <w:spacing w:after="0" w:line="480" w:lineRule="auto"/>
        <w:rPr>
          <w:ins w:id="266" w:author="Aaron Brackett" w:date="2017-08-31T02:20:00Z"/>
          <w:rFonts w:ascii="Times New Roman" w:hAnsi="Times New Roman" w:cs="Times New Roman"/>
          <w:sz w:val="24"/>
          <w:szCs w:val="24"/>
          <w:lang w:val="en-US"/>
        </w:rPr>
      </w:pPr>
      <w:del w:id="267" w:author="Aaron Brackett" w:date="2017-08-31T01:38:00Z">
        <w:r w:rsidDel="007D4F14">
          <w:rPr>
            <w:rFonts w:ascii="Times New Roman" w:hAnsi="Times New Roman" w:cs="Times New Roman"/>
            <w:sz w:val="24"/>
            <w:szCs w:val="24"/>
            <w:lang w:val="en-US"/>
          </w:rPr>
          <w:delText xml:space="preserve"> </w:delText>
        </w:r>
      </w:del>
      <w:ins w:id="268" w:author="Aaron Brackett" w:date="2017-08-31T01:38:00Z">
        <w:r w:rsidR="007D4F14">
          <w:rPr>
            <w:rFonts w:ascii="Times New Roman" w:hAnsi="Times New Roman" w:cs="Times New Roman"/>
            <w:sz w:val="24"/>
            <w:szCs w:val="24"/>
            <w:lang w:val="en-US"/>
          </w:rPr>
          <w:tab/>
        </w:r>
      </w:ins>
      <w:ins w:id="269" w:author="Aaron Brackett" w:date="2017-08-29T19:43:00Z">
        <w:r w:rsidR="009F045D">
          <w:rPr>
            <w:rFonts w:ascii="Times New Roman" w:hAnsi="Times New Roman" w:cs="Times New Roman"/>
            <w:sz w:val="24"/>
            <w:szCs w:val="24"/>
            <w:lang w:val="en-US"/>
          </w:rPr>
          <w:t xml:space="preserve">The dining room had large bay windows that opened out to the forest in the backyard, so I went there first. </w:t>
        </w:r>
      </w:ins>
      <w:ins w:id="270" w:author="Aaron Brackett" w:date="2017-08-31T02:11:00Z">
        <w:r w:rsidR="001F439D">
          <w:rPr>
            <w:rFonts w:ascii="Times New Roman" w:hAnsi="Times New Roman" w:cs="Times New Roman"/>
            <w:sz w:val="24"/>
            <w:szCs w:val="24"/>
            <w:lang w:val="en-US"/>
          </w:rPr>
          <w:t xml:space="preserve">The curtains were drawn, but I was able to maneuver myself to see </w:t>
        </w:r>
        <w:r w:rsidR="001F439D">
          <w:rPr>
            <w:rFonts w:ascii="Times New Roman" w:hAnsi="Times New Roman" w:cs="Times New Roman"/>
            <w:sz w:val="24"/>
            <w:szCs w:val="24"/>
            <w:lang w:val="en-US"/>
          </w:rPr>
          <w:lastRenderedPageBreak/>
          <w:t xml:space="preserve">inside. </w:t>
        </w:r>
      </w:ins>
      <w:ins w:id="271" w:author="Aaron Brackett" w:date="2017-08-31T02:12:00Z">
        <w:r w:rsidR="007050EF">
          <w:rPr>
            <w:rFonts w:ascii="Times New Roman" w:hAnsi="Times New Roman" w:cs="Times New Roman"/>
            <w:sz w:val="24"/>
            <w:szCs w:val="24"/>
            <w:lang w:val="en-US"/>
          </w:rPr>
          <w:t xml:space="preserve">Robert Doyle was there sitting at his table, surrounded by several members of what I could only assume to be the Shadow Gang. </w:t>
        </w:r>
      </w:ins>
      <w:ins w:id="272" w:author="Aaron Brackett" w:date="2017-08-31T02:16:00Z">
        <w:r w:rsidR="00702A30">
          <w:rPr>
            <w:rFonts w:ascii="Times New Roman" w:hAnsi="Times New Roman" w:cs="Times New Roman"/>
            <w:sz w:val="24"/>
            <w:szCs w:val="24"/>
            <w:lang w:val="en-US"/>
          </w:rPr>
          <w:t xml:space="preserve">Luckily, the flamethrower guy wasn’t with them, but </w:t>
        </w:r>
      </w:ins>
      <w:ins w:id="273" w:author="Aaron Brackett" w:date="2017-08-31T02:13:00Z">
        <w:r w:rsidR="00702A30">
          <w:rPr>
            <w:rFonts w:ascii="Times New Roman" w:hAnsi="Times New Roman" w:cs="Times New Roman"/>
            <w:sz w:val="24"/>
            <w:szCs w:val="24"/>
            <w:lang w:val="en-US"/>
          </w:rPr>
          <w:t>i</w:t>
        </w:r>
        <w:r w:rsidR="007050EF">
          <w:rPr>
            <w:rFonts w:ascii="Times New Roman" w:hAnsi="Times New Roman" w:cs="Times New Roman"/>
            <w:sz w:val="24"/>
            <w:szCs w:val="24"/>
            <w:lang w:val="en-US"/>
          </w:rPr>
          <w:t xml:space="preserve">f I didn’t move fast, Doyle was done. </w:t>
        </w:r>
      </w:ins>
      <w:ins w:id="274" w:author="Aaron Brackett" w:date="2017-08-31T02:15:00Z">
        <w:r w:rsidR="00D804BA">
          <w:rPr>
            <w:rFonts w:ascii="Times New Roman" w:hAnsi="Times New Roman" w:cs="Times New Roman"/>
            <w:sz w:val="24"/>
            <w:szCs w:val="24"/>
            <w:lang w:val="en-US"/>
          </w:rPr>
          <w:t>Because of the hostage, I still couldn</w:t>
        </w:r>
      </w:ins>
      <w:ins w:id="275" w:author="Aaron Brackett" w:date="2017-08-31T02:16:00Z">
        <w:r w:rsidR="00D804BA">
          <w:rPr>
            <w:rFonts w:ascii="Times New Roman" w:hAnsi="Times New Roman" w:cs="Times New Roman"/>
            <w:sz w:val="24"/>
            <w:szCs w:val="24"/>
            <w:lang w:val="en-US"/>
          </w:rPr>
          <w:t xml:space="preserve">’t barge in. </w:t>
        </w:r>
      </w:ins>
      <w:ins w:id="276" w:author="Aaron Brackett" w:date="2017-08-31T02:20:00Z">
        <w:r w:rsidR="002C272E">
          <w:rPr>
            <w:rFonts w:ascii="Times New Roman" w:hAnsi="Times New Roman" w:cs="Times New Roman"/>
            <w:sz w:val="24"/>
            <w:szCs w:val="24"/>
            <w:lang w:val="en-US"/>
          </w:rPr>
          <w:t xml:space="preserve">It was time to try something new. </w:t>
        </w:r>
      </w:ins>
    </w:p>
    <w:p w:rsidR="00D65CA6" w:rsidRDefault="00180579" w:rsidP="00421F51">
      <w:pPr>
        <w:spacing w:after="0" w:line="480" w:lineRule="auto"/>
        <w:rPr>
          <w:ins w:id="277" w:author="Aaron Brackett" w:date="2017-08-31T02:45:00Z"/>
          <w:rFonts w:ascii="Times New Roman" w:hAnsi="Times New Roman" w:cs="Times New Roman"/>
          <w:sz w:val="24"/>
          <w:szCs w:val="24"/>
          <w:lang w:val="en-US"/>
        </w:rPr>
      </w:pPr>
      <w:ins w:id="278" w:author="Aaron Brackett" w:date="2017-08-31T02:20:00Z">
        <w:r>
          <w:rPr>
            <w:rFonts w:ascii="Times New Roman" w:hAnsi="Times New Roman" w:cs="Times New Roman"/>
            <w:sz w:val="24"/>
            <w:szCs w:val="24"/>
            <w:lang w:val="en-US"/>
          </w:rPr>
          <w:tab/>
          <w:t xml:space="preserve">There was one day </w:t>
        </w:r>
      </w:ins>
      <w:ins w:id="279" w:author="Aaron Brackett" w:date="2017-08-31T02:24:00Z">
        <w:r>
          <w:rPr>
            <w:rFonts w:ascii="Times New Roman" w:hAnsi="Times New Roman" w:cs="Times New Roman"/>
            <w:sz w:val="24"/>
            <w:szCs w:val="24"/>
            <w:lang w:val="en-US"/>
          </w:rPr>
          <w:t>I</w:t>
        </w:r>
      </w:ins>
      <w:ins w:id="280" w:author="Aaron Brackett" w:date="2017-08-31T02:20:00Z">
        <w:r>
          <w:rPr>
            <w:rFonts w:ascii="Times New Roman" w:hAnsi="Times New Roman" w:cs="Times New Roman"/>
            <w:sz w:val="24"/>
            <w:szCs w:val="24"/>
            <w:lang w:val="en-US"/>
          </w:rPr>
          <w:t xml:space="preserve"> </w:t>
        </w:r>
      </w:ins>
      <w:ins w:id="281" w:author="Aaron Brackett" w:date="2017-08-31T02:24:00Z">
        <w:r>
          <w:rPr>
            <w:rFonts w:ascii="Times New Roman" w:hAnsi="Times New Roman" w:cs="Times New Roman"/>
            <w:sz w:val="24"/>
            <w:szCs w:val="24"/>
            <w:lang w:val="en-US"/>
          </w:rPr>
          <w:t xml:space="preserve">was particularly sick, such that I was still in bed when all of the kids on my block started gathering for the school bus. </w:t>
        </w:r>
        <w:r w:rsidR="004D5A6C">
          <w:rPr>
            <w:rFonts w:ascii="Times New Roman" w:hAnsi="Times New Roman" w:cs="Times New Roman"/>
            <w:sz w:val="24"/>
            <w:szCs w:val="24"/>
            <w:lang w:val="en-US"/>
          </w:rPr>
          <w:t xml:space="preserve">Their voices grew to a prepubescent </w:t>
        </w:r>
      </w:ins>
      <w:ins w:id="282" w:author="Aaron Brackett" w:date="2017-08-31T02:25:00Z">
        <w:r w:rsidR="004D5A6C">
          <w:rPr>
            <w:rFonts w:ascii="Times New Roman" w:hAnsi="Times New Roman" w:cs="Times New Roman"/>
            <w:sz w:val="24"/>
            <w:szCs w:val="24"/>
            <w:lang w:val="en-US"/>
          </w:rPr>
          <w:t>cacophony</w:t>
        </w:r>
      </w:ins>
      <w:ins w:id="283" w:author="Aaron Brackett" w:date="2017-08-31T02:24:00Z">
        <w:r w:rsidR="004D5A6C">
          <w:rPr>
            <w:rFonts w:ascii="Times New Roman" w:hAnsi="Times New Roman" w:cs="Times New Roman"/>
            <w:sz w:val="24"/>
            <w:szCs w:val="24"/>
            <w:lang w:val="en-US"/>
          </w:rPr>
          <w:t>,</w:t>
        </w:r>
      </w:ins>
      <w:ins w:id="284" w:author="Aaron Brackett" w:date="2017-08-31T02:25:00Z">
        <w:r w:rsidR="004D5A6C">
          <w:rPr>
            <w:rFonts w:ascii="Times New Roman" w:hAnsi="Times New Roman" w:cs="Times New Roman"/>
            <w:sz w:val="24"/>
            <w:szCs w:val="24"/>
            <w:lang w:val="en-US"/>
          </w:rPr>
          <w:t xml:space="preserve"> and I couldn’t go back to sleep. I thought about how odd it was that even with a wall between the kids and me, the sound still made it through. I looked up some YouTube videos about how this worked, and </w:t>
        </w:r>
      </w:ins>
      <w:ins w:id="285" w:author="Aaron Brackett" w:date="2017-08-31T02:26:00Z">
        <w:r w:rsidR="004D5A6C">
          <w:rPr>
            <w:rFonts w:ascii="Times New Roman" w:hAnsi="Times New Roman" w:cs="Times New Roman"/>
            <w:sz w:val="24"/>
            <w:szCs w:val="24"/>
            <w:lang w:val="en-US"/>
          </w:rPr>
          <w:t>what it boiled down to was that the sound waves were vibrating at such a frequenc</w:t>
        </w:r>
        <w:r w:rsidR="006A04BA">
          <w:rPr>
            <w:rFonts w:ascii="Times New Roman" w:hAnsi="Times New Roman" w:cs="Times New Roman"/>
            <w:sz w:val="24"/>
            <w:szCs w:val="24"/>
            <w:lang w:val="en-US"/>
          </w:rPr>
          <w:t xml:space="preserve">y that they made it through the wall. </w:t>
        </w:r>
      </w:ins>
      <w:ins w:id="286" w:author="Aaron Brackett" w:date="2017-08-31T02:28:00Z">
        <w:r w:rsidR="006A04BA">
          <w:rPr>
            <w:rFonts w:ascii="Times New Roman" w:hAnsi="Times New Roman" w:cs="Times New Roman"/>
            <w:sz w:val="24"/>
            <w:szCs w:val="24"/>
            <w:lang w:val="en-US"/>
          </w:rPr>
          <w:t xml:space="preserve">I hypothesized that I could do the same thing. When I told Tim about it, he reminded me that I would have to vibrate much faster—when sound goes through walls, not all of it makes it through. </w:t>
        </w:r>
      </w:ins>
      <w:ins w:id="287" w:author="Aaron Brackett" w:date="2017-08-31T02:37:00Z">
        <w:r w:rsidR="00DF22B9">
          <w:rPr>
            <w:rFonts w:ascii="Times New Roman" w:hAnsi="Times New Roman" w:cs="Times New Roman"/>
            <w:sz w:val="24"/>
            <w:szCs w:val="24"/>
            <w:lang w:val="en-US"/>
          </w:rPr>
          <w:t xml:space="preserve">He advised me to try this in a low pressure environment. Preferably with a digit I didn’t mind losing. </w:t>
        </w:r>
        <w:r w:rsidR="00B30A47">
          <w:rPr>
            <w:rFonts w:ascii="Times New Roman" w:hAnsi="Times New Roman" w:cs="Times New Roman"/>
            <w:sz w:val="24"/>
            <w:szCs w:val="24"/>
            <w:lang w:val="en-US"/>
          </w:rPr>
          <w:t xml:space="preserve">I never did. </w:t>
        </w:r>
      </w:ins>
    </w:p>
    <w:p w:rsidR="00B30A47" w:rsidRDefault="00100A33" w:rsidP="00D65CA6">
      <w:pPr>
        <w:spacing w:after="0" w:line="480" w:lineRule="auto"/>
        <w:ind w:firstLine="708"/>
        <w:rPr>
          <w:ins w:id="288" w:author="Aaron Brackett" w:date="2017-08-31T02:51:00Z"/>
          <w:rFonts w:ascii="Times New Roman" w:hAnsi="Times New Roman" w:cs="Times New Roman"/>
          <w:sz w:val="24"/>
          <w:szCs w:val="24"/>
          <w:lang w:val="en-US"/>
        </w:rPr>
        <w:pPrChange w:id="289" w:author="Aaron Brackett" w:date="2017-08-31T02:45:00Z">
          <w:pPr>
            <w:spacing w:after="0" w:line="480" w:lineRule="auto"/>
          </w:pPr>
        </w:pPrChange>
      </w:pPr>
      <w:ins w:id="290" w:author="Aaron Brackett" w:date="2017-08-31T02:37:00Z">
        <w:r>
          <w:rPr>
            <w:rFonts w:ascii="Times New Roman" w:hAnsi="Times New Roman" w:cs="Times New Roman"/>
            <w:sz w:val="24"/>
            <w:szCs w:val="24"/>
            <w:lang w:val="en-US"/>
          </w:rPr>
          <w:t xml:space="preserve">I took a deep breath and began to vibrate my hand. </w:t>
        </w:r>
      </w:ins>
      <w:ins w:id="291" w:author="Aaron Brackett" w:date="2017-08-31T02:38:00Z">
        <w:r>
          <w:rPr>
            <w:rFonts w:ascii="Times New Roman" w:hAnsi="Times New Roman" w:cs="Times New Roman"/>
            <w:sz w:val="24"/>
            <w:szCs w:val="24"/>
            <w:lang w:val="en-US"/>
          </w:rPr>
          <w:t xml:space="preserve">Faster. Faster. Slowly, I moved it towards the </w:t>
        </w:r>
      </w:ins>
      <w:ins w:id="292" w:author="Aaron Brackett" w:date="2017-08-31T04:20:00Z">
        <w:r w:rsidR="004818CE">
          <w:rPr>
            <w:rFonts w:ascii="Times New Roman" w:hAnsi="Times New Roman" w:cs="Times New Roman"/>
            <w:sz w:val="24"/>
            <w:szCs w:val="24"/>
            <w:lang w:val="en-US"/>
          </w:rPr>
          <w:t>wall</w:t>
        </w:r>
      </w:ins>
      <w:ins w:id="293" w:author="Aaron Brackett" w:date="2017-08-31T02:38:00Z">
        <w:r>
          <w:rPr>
            <w:rFonts w:ascii="Times New Roman" w:hAnsi="Times New Roman" w:cs="Times New Roman"/>
            <w:sz w:val="24"/>
            <w:szCs w:val="24"/>
            <w:lang w:val="en-US"/>
          </w:rPr>
          <w:t xml:space="preserve">, pinky first. </w:t>
        </w:r>
        <w:r w:rsidR="00F35FA3">
          <w:rPr>
            <w:rFonts w:ascii="Times New Roman" w:hAnsi="Times New Roman" w:cs="Times New Roman"/>
            <w:sz w:val="24"/>
            <w:szCs w:val="24"/>
            <w:lang w:val="en-US"/>
          </w:rPr>
          <w:t xml:space="preserve">I vaguely remembered something about pinkies being essential to balance, but by that time my pinky was already through. </w:t>
        </w:r>
      </w:ins>
      <w:ins w:id="294" w:author="Aaron Brackett" w:date="2017-08-31T02:39:00Z">
        <w:r w:rsidR="00F35FA3">
          <w:rPr>
            <w:rFonts w:ascii="Times New Roman" w:hAnsi="Times New Roman" w:cs="Times New Roman"/>
            <w:sz w:val="24"/>
            <w:szCs w:val="24"/>
            <w:lang w:val="en-US"/>
          </w:rPr>
          <w:t xml:space="preserve">I pulled it back out and examined it. </w:t>
        </w:r>
      </w:ins>
      <w:ins w:id="295" w:author="Aaron Brackett" w:date="2017-08-31T02:43:00Z">
        <w:r w:rsidR="001406E0">
          <w:rPr>
            <w:rFonts w:ascii="Times New Roman" w:hAnsi="Times New Roman" w:cs="Times New Roman"/>
            <w:sz w:val="24"/>
            <w:szCs w:val="24"/>
            <w:lang w:val="en-US"/>
          </w:rPr>
          <w:t xml:space="preserve">Looked fine. </w:t>
        </w:r>
      </w:ins>
      <w:ins w:id="296" w:author="Aaron Brackett" w:date="2017-08-31T02:44:00Z">
        <w:r w:rsidR="001406E0">
          <w:rPr>
            <w:rFonts w:ascii="Times New Roman" w:hAnsi="Times New Roman" w:cs="Times New Roman"/>
            <w:sz w:val="24"/>
            <w:szCs w:val="24"/>
            <w:lang w:val="en-US"/>
          </w:rPr>
          <w:t xml:space="preserve">Smelled fine. Tasted fine. I tried this time with my whole hand. It felt like I was pushing water out of the way and moving my hand through it. Good enough for me. I vibrated my whole body and walked through the door. </w:t>
        </w:r>
      </w:ins>
    </w:p>
    <w:p w:rsidR="00662EDE" w:rsidRDefault="00662EDE" w:rsidP="00D65CA6">
      <w:pPr>
        <w:spacing w:after="0" w:line="480" w:lineRule="auto"/>
        <w:ind w:firstLine="708"/>
        <w:rPr>
          <w:ins w:id="297" w:author="Aaron Brackett" w:date="2017-08-31T02:52:00Z"/>
          <w:rFonts w:ascii="Times New Roman" w:hAnsi="Times New Roman" w:cs="Times New Roman"/>
          <w:sz w:val="24"/>
          <w:szCs w:val="24"/>
          <w:lang w:val="en-US"/>
        </w:rPr>
        <w:pPrChange w:id="298" w:author="Aaron Brackett" w:date="2017-08-31T02:45:00Z">
          <w:pPr>
            <w:spacing w:after="0" w:line="480" w:lineRule="auto"/>
          </w:pPr>
        </w:pPrChange>
      </w:pPr>
      <w:ins w:id="299" w:author="Aaron Brackett" w:date="2017-08-31T02:51:00Z">
        <w:r>
          <w:rPr>
            <w:rFonts w:ascii="Times New Roman" w:hAnsi="Times New Roman" w:cs="Times New Roman"/>
            <w:sz w:val="24"/>
            <w:szCs w:val="24"/>
            <w:lang w:val="en-US"/>
          </w:rPr>
          <w:t xml:space="preserve">“I still can’t believe Vickers and Rainiers are dead,” Doyle said. </w:t>
        </w:r>
      </w:ins>
      <w:ins w:id="300" w:author="Aaron Brackett" w:date="2017-08-31T02:52:00Z">
        <w:r>
          <w:rPr>
            <w:rFonts w:ascii="Times New Roman" w:hAnsi="Times New Roman" w:cs="Times New Roman"/>
            <w:sz w:val="24"/>
            <w:szCs w:val="24"/>
            <w:lang w:val="en-US"/>
          </w:rPr>
          <w:t xml:space="preserve">Poor guy. </w:t>
        </w:r>
      </w:ins>
    </w:p>
    <w:p w:rsidR="001A0EC5" w:rsidRDefault="00662EDE" w:rsidP="001A0EC5">
      <w:pPr>
        <w:spacing w:after="0" w:line="480" w:lineRule="auto"/>
        <w:ind w:firstLine="708"/>
        <w:rPr>
          <w:ins w:id="301" w:author="Aaron Brackett" w:date="2017-08-31T02:53:00Z"/>
          <w:rFonts w:ascii="Times New Roman" w:hAnsi="Times New Roman" w:cs="Times New Roman"/>
          <w:sz w:val="24"/>
          <w:szCs w:val="24"/>
          <w:lang w:val="en-US"/>
        </w:rPr>
        <w:pPrChange w:id="302" w:author="Aaron Brackett" w:date="2017-08-31T02:53:00Z">
          <w:pPr>
            <w:spacing w:after="0" w:line="480" w:lineRule="auto"/>
          </w:pPr>
        </w:pPrChange>
      </w:pPr>
      <w:ins w:id="303" w:author="Aaron Brackett" w:date="2017-08-31T02:52:00Z">
        <w:r>
          <w:rPr>
            <w:rFonts w:ascii="Times New Roman" w:hAnsi="Times New Roman" w:cs="Times New Roman"/>
            <w:sz w:val="24"/>
            <w:szCs w:val="24"/>
            <w:lang w:val="en-US"/>
          </w:rPr>
          <w:t>“They wer</w:t>
        </w:r>
        <w:r w:rsidR="001A0EC5">
          <w:rPr>
            <w:rFonts w:ascii="Times New Roman" w:hAnsi="Times New Roman" w:cs="Times New Roman"/>
            <w:sz w:val="24"/>
            <w:szCs w:val="24"/>
            <w:lang w:val="en-US"/>
          </w:rPr>
          <w:t>e just the first domino to fall,</w:t>
        </w:r>
      </w:ins>
      <w:ins w:id="304" w:author="Aaron Brackett" w:date="2017-08-31T02:53:00Z">
        <w:r w:rsidR="001A0EC5">
          <w:rPr>
            <w:rFonts w:ascii="Times New Roman" w:hAnsi="Times New Roman" w:cs="Times New Roman"/>
            <w:sz w:val="24"/>
            <w:szCs w:val="24"/>
            <w:lang w:val="en-US"/>
          </w:rPr>
          <w:t xml:space="preserve">” responded a voice. </w:t>
        </w:r>
      </w:ins>
      <w:ins w:id="305" w:author="Aaron Brackett" w:date="2017-08-31T02:52:00Z">
        <w:r>
          <w:rPr>
            <w:rFonts w:ascii="Times New Roman" w:hAnsi="Times New Roman" w:cs="Times New Roman"/>
            <w:sz w:val="24"/>
            <w:szCs w:val="24"/>
            <w:lang w:val="en-US"/>
          </w:rPr>
          <w:t xml:space="preserve"> </w:t>
        </w:r>
      </w:ins>
      <w:ins w:id="306" w:author="Aaron Brackett" w:date="2017-08-31T02:53:00Z">
        <w:r w:rsidR="001A0EC5">
          <w:rPr>
            <w:rFonts w:ascii="Times New Roman" w:hAnsi="Times New Roman" w:cs="Times New Roman"/>
            <w:sz w:val="24"/>
            <w:szCs w:val="24"/>
            <w:lang w:val="en-US"/>
          </w:rPr>
          <w:t>“</w:t>
        </w:r>
      </w:ins>
      <w:ins w:id="307" w:author="Aaron Brackett" w:date="2017-08-31T02:52:00Z">
        <w:r>
          <w:rPr>
            <w:rFonts w:ascii="Times New Roman" w:hAnsi="Times New Roman" w:cs="Times New Roman"/>
            <w:sz w:val="24"/>
            <w:szCs w:val="24"/>
            <w:lang w:val="en-US"/>
          </w:rPr>
          <w:t>Soon it will be the</w:t>
        </w:r>
        <w:r w:rsidR="001A0EC5">
          <w:rPr>
            <w:rFonts w:ascii="Times New Roman" w:hAnsi="Times New Roman" w:cs="Times New Roman"/>
            <w:sz w:val="24"/>
            <w:szCs w:val="24"/>
            <w:lang w:val="en-US"/>
          </w:rPr>
          <w:t xml:space="preserve"> whole city.</w:t>
        </w:r>
      </w:ins>
      <w:ins w:id="308" w:author="Aaron Brackett" w:date="2017-08-31T02:53:00Z">
        <w:r>
          <w:rPr>
            <w:rFonts w:ascii="Times New Roman" w:hAnsi="Times New Roman" w:cs="Times New Roman"/>
            <w:sz w:val="24"/>
            <w:szCs w:val="24"/>
            <w:lang w:val="en-US"/>
          </w:rPr>
          <w:t xml:space="preserve">” The sounds of glass clinking. </w:t>
        </w:r>
      </w:ins>
    </w:p>
    <w:p w:rsidR="00C12671" w:rsidRDefault="00C12671" w:rsidP="001A0EC5">
      <w:pPr>
        <w:spacing w:after="0" w:line="480" w:lineRule="auto"/>
        <w:ind w:firstLine="708"/>
        <w:rPr>
          <w:ins w:id="309" w:author="Aaron Brackett" w:date="2017-08-31T02:59:00Z"/>
          <w:rFonts w:ascii="Times New Roman" w:hAnsi="Times New Roman" w:cs="Times New Roman"/>
          <w:sz w:val="24"/>
          <w:szCs w:val="24"/>
          <w:lang w:val="en-US"/>
        </w:rPr>
        <w:pPrChange w:id="310" w:author="Aaron Brackett" w:date="2017-08-31T02:53:00Z">
          <w:pPr>
            <w:spacing w:after="0" w:line="480" w:lineRule="auto"/>
          </w:pPr>
        </w:pPrChange>
      </w:pPr>
      <w:ins w:id="311" w:author="Aaron Brackett" w:date="2017-08-31T02:54:00Z">
        <w:r>
          <w:rPr>
            <w:rFonts w:ascii="Times New Roman" w:hAnsi="Times New Roman" w:cs="Times New Roman"/>
            <w:sz w:val="24"/>
            <w:szCs w:val="24"/>
            <w:lang w:val="en-US"/>
          </w:rPr>
          <w:t xml:space="preserve">Another voice chimed in. “More dominoes still need to topple over before then. That’s </w:t>
        </w:r>
      </w:ins>
      <w:ins w:id="312" w:author="Aaron Brackett" w:date="2017-08-31T02:58:00Z">
        <w:r w:rsidR="0061233A">
          <w:rPr>
            <w:rFonts w:ascii="Times New Roman" w:hAnsi="Times New Roman" w:cs="Times New Roman"/>
            <w:sz w:val="24"/>
            <w:szCs w:val="24"/>
            <w:lang w:val="en-US"/>
          </w:rPr>
          <w:t>why we came to you in the first place.”</w:t>
        </w:r>
      </w:ins>
    </w:p>
    <w:p w:rsidR="00C12671" w:rsidRDefault="00875CB4" w:rsidP="001A0EC5">
      <w:pPr>
        <w:spacing w:after="0" w:line="480" w:lineRule="auto"/>
        <w:ind w:firstLine="708"/>
        <w:rPr>
          <w:ins w:id="313" w:author="Aaron Brackett" w:date="2017-08-31T03:05:00Z"/>
          <w:rFonts w:ascii="Times New Roman" w:hAnsi="Times New Roman" w:cs="Times New Roman"/>
          <w:sz w:val="24"/>
          <w:szCs w:val="24"/>
          <w:lang w:val="en-US"/>
        </w:rPr>
        <w:pPrChange w:id="314" w:author="Aaron Brackett" w:date="2017-08-31T02:53:00Z">
          <w:pPr>
            <w:spacing w:after="0" w:line="480" w:lineRule="auto"/>
          </w:pPr>
        </w:pPrChange>
      </w:pPr>
      <w:ins w:id="315" w:author="Aaron Brackett" w:date="2017-08-31T02:59:00Z">
        <w:r>
          <w:rPr>
            <w:rFonts w:ascii="Times New Roman" w:hAnsi="Times New Roman" w:cs="Times New Roman"/>
            <w:sz w:val="24"/>
            <w:szCs w:val="24"/>
            <w:lang w:val="en-US"/>
          </w:rPr>
          <w:lastRenderedPageBreak/>
          <w:t xml:space="preserve">So, the Shadow Gang needed something from Doyle? </w:t>
        </w:r>
      </w:ins>
      <w:ins w:id="316" w:author="Aaron Brackett" w:date="2017-08-31T03:00:00Z">
        <w:r>
          <w:rPr>
            <w:rFonts w:ascii="Times New Roman" w:hAnsi="Times New Roman" w:cs="Times New Roman"/>
            <w:sz w:val="24"/>
            <w:szCs w:val="24"/>
            <w:lang w:val="en-US"/>
          </w:rPr>
          <w:t>I</w:t>
        </w:r>
      </w:ins>
      <w:ins w:id="317" w:author="Aaron Brackett" w:date="2017-08-31T03:01:00Z">
        <w:r w:rsidR="00995C65">
          <w:rPr>
            <w:rFonts w:ascii="Times New Roman" w:hAnsi="Times New Roman" w:cs="Times New Roman"/>
            <w:sz w:val="24"/>
            <w:szCs w:val="24"/>
            <w:lang w:val="en-US"/>
          </w:rPr>
          <w:t xml:space="preserve">t all made sense. They had come to Vickers and Rainiers with the proposal first, and then burned down their households, themselves included, when they refused. </w:t>
        </w:r>
      </w:ins>
      <w:ins w:id="318" w:author="Aaron Brackett" w:date="2017-08-31T03:03:00Z">
        <w:r w:rsidR="008B598F">
          <w:rPr>
            <w:rFonts w:ascii="Times New Roman" w:hAnsi="Times New Roman" w:cs="Times New Roman"/>
            <w:sz w:val="24"/>
            <w:szCs w:val="24"/>
            <w:lang w:val="en-US"/>
          </w:rPr>
          <w:t xml:space="preserve">If Doyle had more brains than balls, he would accept the offer and give me more time to work with. </w:t>
        </w:r>
      </w:ins>
    </w:p>
    <w:p w:rsidR="00595E0F" w:rsidRDefault="00595E0F" w:rsidP="001A0EC5">
      <w:pPr>
        <w:spacing w:after="0" w:line="480" w:lineRule="auto"/>
        <w:ind w:firstLine="708"/>
        <w:rPr>
          <w:ins w:id="319" w:author="Aaron Brackett" w:date="2017-08-31T03:12:00Z"/>
          <w:rFonts w:ascii="Times New Roman" w:hAnsi="Times New Roman" w:cs="Times New Roman"/>
          <w:sz w:val="24"/>
          <w:szCs w:val="24"/>
          <w:lang w:val="en-US"/>
        </w:rPr>
        <w:pPrChange w:id="320" w:author="Aaron Brackett" w:date="2017-08-31T02:53:00Z">
          <w:pPr>
            <w:spacing w:after="0" w:line="480" w:lineRule="auto"/>
          </w:pPr>
        </w:pPrChange>
      </w:pPr>
      <w:ins w:id="321" w:author="Aaron Brackett" w:date="2017-08-31T03:05:00Z">
        <w:r>
          <w:rPr>
            <w:rFonts w:ascii="Times New Roman" w:hAnsi="Times New Roman" w:cs="Times New Roman"/>
            <w:sz w:val="24"/>
            <w:szCs w:val="24"/>
            <w:lang w:val="en-US"/>
          </w:rPr>
          <w:t>“And you came to the right place,</w:t>
        </w:r>
      </w:ins>
      <w:ins w:id="322" w:author="Aaron Brackett" w:date="2017-08-31T03:07:00Z">
        <w:r>
          <w:rPr>
            <w:rFonts w:ascii="Times New Roman" w:hAnsi="Times New Roman" w:cs="Times New Roman"/>
            <w:sz w:val="24"/>
            <w:szCs w:val="24"/>
            <w:lang w:val="en-US"/>
          </w:rPr>
          <w:t xml:space="preserve">” he assured them. </w:t>
        </w:r>
      </w:ins>
      <w:ins w:id="323" w:author="Aaron Brackett" w:date="2017-08-31T03:08:00Z">
        <w:r>
          <w:rPr>
            <w:rFonts w:ascii="Times New Roman" w:hAnsi="Times New Roman" w:cs="Times New Roman"/>
            <w:sz w:val="24"/>
            <w:szCs w:val="24"/>
            <w:lang w:val="en-US"/>
          </w:rPr>
          <w:t xml:space="preserve">I started stretching out my calves as I prepared to do one last scouting run. Couldn’t risk cramps against these guys. </w:t>
        </w:r>
      </w:ins>
      <w:ins w:id="324" w:author="Aaron Brackett" w:date="2017-08-31T03:07:00Z">
        <w:r>
          <w:rPr>
            <w:rFonts w:ascii="Times New Roman" w:hAnsi="Times New Roman" w:cs="Times New Roman"/>
            <w:sz w:val="24"/>
            <w:szCs w:val="24"/>
            <w:lang w:val="en-US"/>
          </w:rPr>
          <w:t xml:space="preserve">“I could do everything that you guys wanted. </w:t>
        </w:r>
      </w:ins>
      <w:ins w:id="325" w:author="Aaron Brackett" w:date="2017-08-31T03:08:00Z">
        <w:r w:rsidR="00C148A4">
          <w:rPr>
            <w:rFonts w:ascii="Times New Roman" w:hAnsi="Times New Roman" w:cs="Times New Roman"/>
            <w:sz w:val="24"/>
            <w:szCs w:val="24"/>
            <w:lang w:val="en-US"/>
          </w:rPr>
          <w:t>But—”</w:t>
        </w:r>
      </w:ins>
      <w:ins w:id="326" w:author="Aaron Brackett" w:date="2017-08-31T03:09:00Z">
        <w:r w:rsidR="00C148A4">
          <w:rPr>
            <w:rFonts w:ascii="Times New Roman" w:hAnsi="Times New Roman" w:cs="Times New Roman"/>
            <w:sz w:val="24"/>
            <w:szCs w:val="24"/>
            <w:lang w:val="en-US"/>
          </w:rPr>
          <w:t xml:space="preserve"> No ifs, ands, ors, or buts against these guys Doyle, what are you doing? </w:t>
        </w:r>
        <w:r w:rsidR="00DA38C7">
          <w:rPr>
            <w:rFonts w:ascii="Times New Roman" w:hAnsi="Times New Roman" w:cs="Times New Roman"/>
            <w:sz w:val="24"/>
            <w:szCs w:val="24"/>
            <w:lang w:val="en-US"/>
          </w:rPr>
          <w:t xml:space="preserve">I didn’t know how long these guys would give Doyle after he refused them, but </w:t>
        </w:r>
      </w:ins>
      <w:ins w:id="327" w:author="Aaron Brackett" w:date="2017-08-31T03:10:00Z">
        <w:r w:rsidR="00DA38C7">
          <w:rPr>
            <w:rFonts w:ascii="Times New Roman" w:hAnsi="Times New Roman" w:cs="Times New Roman"/>
            <w:sz w:val="24"/>
            <w:szCs w:val="24"/>
            <w:lang w:val="en-US"/>
          </w:rPr>
          <w:t>I</w:t>
        </w:r>
      </w:ins>
      <w:ins w:id="328" w:author="Aaron Brackett" w:date="2017-08-31T03:09:00Z">
        <w:r w:rsidR="00DA38C7">
          <w:rPr>
            <w:rFonts w:ascii="Times New Roman" w:hAnsi="Times New Roman" w:cs="Times New Roman"/>
            <w:sz w:val="24"/>
            <w:szCs w:val="24"/>
            <w:lang w:val="en-US"/>
          </w:rPr>
          <w:t xml:space="preserve"> </w:t>
        </w:r>
      </w:ins>
      <w:ins w:id="329" w:author="Aaron Brackett" w:date="2017-08-31T03:10:00Z">
        <w:r w:rsidR="00DA38C7">
          <w:rPr>
            <w:rFonts w:ascii="Times New Roman" w:hAnsi="Times New Roman" w:cs="Times New Roman"/>
            <w:sz w:val="24"/>
            <w:szCs w:val="24"/>
            <w:lang w:val="en-US"/>
          </w:rPr>
          <w:t xml:space="preserve">guessed that we were quickly </w:t>
        </w:r>
      </w:ins>
      <w:ins w:id="330" w:author="Aaron Brackett" w:date="2017-08-31T03:11:00Z">
        <w:r w:rsidR="00DA38C7">
          <w:rPr>
            <w:rFonts w:ascii="Times New Roman" w:hAnsi="Times New Roman" w:cs="Times New Roman"/>
            <w:sz w:val="24"/>
            <w:szCs w:val="24"/>
            <w:lang w:val="en-US"/>
          </w:rPr>
          <w:t>approaching</w:t>
        </w:r>
      </w:ins>
      <w:ins w:id="331" w:author="Aaron Brackett" w:date="2017-08-31T03:10:00Z">
        <w:r w:rsidR="00DA38C7">
          <w:rPr>
            <w:rFonts w:ascii="Times New Roman" w:hAnsi="Times New Roman" w:cs="Times New Roman"/>
            <w:sz w:val="24"/>
            <w:szCs w:val="24"/>
            <w:lang w:val="en-US"/>
          </w:rPr>
          <w:t xml:space="preserve"> </w:t>
        </w:r>
      </w:ins>
      <w:ins w:id="332" w:author="Aaron Brackett" w:date="2017-08-31T03:11:00Z">
        <w:r w:rsidR="00DA38C7">
          <w:rPr>
            <w:rFonts w:ascii="Times New Roman" w:hAnsi="Times New Roman" w:cs="Times New Roman"/>
            <w:sz w:val="24"/>
            <w:szCs w:val="24"/>
            <w:lang w:val="en-US"/>
          </w:rPr>
          <w:t xml:space="preserve">arson o’clock. As Captain Justice always chastised me about, acting fast wasn’t just about being fast, but about acting before other people had worked out the outcome. </w:t>
        </w:r>
      </w:ins>
      <w:ins w:id="333" w:author="Aaron Brackett" w:date="2017-08-31T03:12:00Z">
        <w:r w:rsidR="005651B9">
          <w:rPr>
            <w:rFonts w:ascii="Times New Roman" w:hAnsi="Times New Roman" w:cs="Times New Roman"/>
            <w:sz w:val="24"/>
            <w:szCs w:val="24"/>
            <w:lang w:val="en-US"/>
          </w:rPr>
          <w:t xml:space="preserve">I launched myself in and pulled him out of there, tossing him on the lawn. </w:t>
        </w:r>
      </w:ins>
    </w:p>
    <w:p w:rsidR="003D65EA" w:rsidRDefault="003D65EA" w:rsidP="001A0EC5">
      <w:pPr>
        <w:spacing w:after="0" w:line="480" w:lineRule="auto"/>
        <w:ind w:firstLine="708"/>
        <w:rPr>
          <w:ins w:id="334" w:author="Aaron Brackett" w:date="2017-08-31T03:12:00Z"/>
          <w:rFonts w:ascii="Times New Roman" w:hAnsi="Times New Roman" w:cs="Times New Roman"/>
          <w:sz w:val="24"/>
          <w:szCs w:val="24"/>
          <w:lang w:val="en-US"/>
        </w:rPr>
        <w:pPrChange w:id="335" w:author="Aaron Brackett" w:date="2017-08-31T02:53:00Z">
          <w:pPr>
            <w:spacing w:after="0" w:line="480" w:lineRule="auto"/>
          </w:pPr>
        </w:pPrChange>
      </w:pPr>
      <w:ins w:id="336" w:author="Aaron Brackett" w:date="2017-08-31T03:12:00Z">
        <w:r>
          <w:rPr>
            <w:rFonts w:ascii="Times New Roman" w:hAnsi="Times New Roman" w:cs="Times New Roman"/>
            <w:sz w:val="24"/>
            <w:szCs w:val="24"/>
            <w:lang w:val="en-US"/>
          </w:rPr>
          <w:t xml:space="preserve">“—remember our price,” Doyle said to me. </w:t>
        </w:r>
      </w:ins>
    </w:p>
    <w:p w:rsidR="003D65EA" w:rsidRDefault="003D65EA" w:rsidP="001A0EC5">
      <w:pPr>
        <w:spacing w:after="0" w:line="480" w:lineRule="auto"/>
        <w:ind w:firstLine="708"/>
        <w:rPr>
          <w:ins w:id="337" w:author="Aaron Brackett" w:date="2017-08-31T03:13:00Z"/>
          <w:rFonts w:ascii="Times New Roman" w:hAnsi="Times New Roman" w:cs="Times New Roman"/>
          <w:sz w:val="24"/>
          <w:szCs w:val="24"/>
          <w:lang w:val="en-US"/>
        </w:rPr>
        <w:pPrChange w:id="338" w:author="Aaron Brackett" w:date="2017-08-31T02:53:00Z">
          <w:pPr>
            <w:spacing w:after="0" w:line="480" w:lineRule="auto"/>
          </w:pPr>
        </w:pPrChange>
      </w:pPr>
      <w:ins w:id="339" w:author="Aaron Brackett" w:date="2017-08-31T03:12:00Z">
        <w:r>
          <w:rPr>
            <w:rFonts w:ascii="Times New Roman" w:hAnsi="Times New Roman" w:cs="Times New Roman"/>
            <w:sz w:val="24"/>
            <w:szCs w:val="24"/>
            <w:lang w:val="en-US"/>
          </w:rPr>
          <w:t xml:space="preserve">“Sorry, sir, I’m a super hero, </w:t>
        </w:r>
      </w:ins>
      <w:ins w:id="340" w:author="Aaron Brackett" w:date="2017-08-31T03:13:00Z">
        <w:r>
          <w:rPr>
            <w:rFonts w:ascii="Times New Roman" w:hAnsi="Times New Roman" w:cs="Times New Roman"/>
            <w:sz w:val="24"/>
            <w:szCs w:val="24"/>
            <w:lang w:val="en-US"/>
          </w:rPr>
          <w:t>I</w:t>
        </w:r>
      </w:ins>
      <w:ins w:id="341" w:author="Aaron Brackett" w:date="2017-08-31T03:12:00Z">
        <w:r>
          <w:rPr>
            <w:rFonts w:ascii="Times New Roman" w:hAnsi="Times New Roman" w:cs="Times New Roman"/>
            <w:sz w:val="24"/>
            <w:szCs w:val="24"/>
            <w:lang w:val="en-US"/>
          </w:rPr>
          <w:t xml:space="preserve"> </w:t>
        </w:r>
      </w:ins>
      <w:ins w:id="342" w:author="Aaron Brackett" w:date="2017-08-31T03:13:00Z">
        <w:r>
          <w:rPr>
            <w:rFonts w:ascii="Times New Roman" w:hAnsi="Times New Roman" w:cs="Times New Roman"/>
            <w:sz w:val="24"/>
            <w:szCs w:val="24"/>
            <w:lang w:val="en-US"/>
          </w:rPr>
          <w:t>don’t take payment.”</w:t>
        </w:r>
      </w:ins>
    </w:p>
    <w:p w:rsidR="003D65EA" w:rsidRDefault="003D65EA" w:rsidP="001A0EC5">
      <w:pPr>
        <w:spacing w:after="0" w:line="480" w:lineRule="auto"/>
        <w:ind w:firstLine="708"/>
        <w:rPr>
          <w:ins w:id="343" w:author="Aaron Brackett" w:date="2017-08-31T03:13:00Z"/>
          <w:rFonts w:ascii="Times New Roman" w:hAnsi="Times New Roman" w:cs="Times New Roman"/>
          <w:sz w:val="24"/>
          <w:szCs w:val="24"/>
          <w:lang w:val="en-US"/>
        </w:rPr>
        <w:pPrChange w:id="344" w:author="Aaron Brackett" w:date="2017-08-31T02:53:00Z">
          <w:pPr>
            <w:spacing w:after="0" w:line="480" w:lineRule="auto"/>
          </w:pPr>
        </w:pPrChange>
      </w:pPr>
      <w:ins w:id="345" w:author="Aaron Brackett" w:date="2017-08-31T03:13:00Z">
        <w:r>
          <w:rPr>
            <w:rFonts w:ascii="Times New Roman" w:hAnsi="Times New Roman" w:cs="Times New Roman"/>
            <w:sz w:val="24"/>
            <w:szCs w:val="24"/>
            <w:lang w:val="en-US"/>
          </w:rPr>
          <w:t>“Who are you?”</w:t>
        </w:r>
      </w:ins>
    </w:p>
    <w:p w:rsidR="003D65EA" w:rsidRDefault="003D65EA" w:rsidP="001A0EC5">
      <w:pPr>
        <w:spacing w:after="0" w:line="480" w:lineRule="auto"/>
        <w:ind w:firstLine="708"/>
        <w:rPr>
          <w:ins w:id="346" w:author="Aaron Brackett" w:date="2017-08-31T03:14:00Z"/>
          <w:rFonts w:ascii="Times New Roman" w:hAnsi="Times New Roman" w:cs="Times New Roman"/>
          <w:sz w:val="24"/>
          <w:szCs w:val="24"/>
          <w:lang w:val="en-US"/>
        </w:rPr>
        <w:pPrChange w:id="347" w:author="Aaron Brackett" w:date="2017-08-31T02:53:00Z">
          <w:pPr>
            <w:spacing w:after="0" w:line="480" w:lineRule="auto"/>
          </w:pPr>
        </w:pPrChange>
      </w:pPr>
      <w:ins w:id="348" w:author="Aaron Brackett" w:date="2017-08-31T03:13:00Z">
        <w:r>
          <w:rPr>
            <w:rFonts w:ascii="Times New Roman" w:hAnsi="Times New Roman" w:cs="Times New Roman"/>
            <w:sz w:val="24"/>
            <w:szCs w:val="24"/>
            <w:lang w:val="en-US"/>
          </w:rPr>
          <w:t xml:space="preserve">“Good question. I don’t have a name yet, or a costume.” </w:t>
        </w:r>
      </w:ins>
    </w:p>
    <w:p w:rsidR="003D65EA" w:rsidRDefault="003D65EA" w:rsidP="001A0EC5">
      <w:pPr>
        <w:spacing w:after="0" w:line="480" w:lineRule="auto"/>
        <w:ind w:firstLine="708"/>
        <w:rPr>
          <w:ins w:id="349" w:author="Aaron Brackett" w:date="2017-08-31T03:15:00Z"/>
          <w:rFonts w:ascii="Times New Roman" w:hAnsi="Times New Roman" w:cs="Times New Roman"/>
          <w:sz w:val="24"/>
          <w:szCs w:val="24"/>
          <w:lang w:val="en-US"/>
        </w:rPr>
        <w:pPrChange w:id="350" w:author="Aaron Brackett" w:date="2017-08-31T02:53:00Z">
          <w:pPr>
            <w:spacing w:after="0" w:line="480" w:lineRule="auto"/>
          </w:pPr>
        </w:pPrChange>
      </w:pPr>
      <w:ins w:id="351" w:author="Aaron Brackett" w:date="2017-08-31T03:14:00Z">
        <w:r>
          <w:rPr>
            <w:rFonts w:ascii="Times New Roman" w:hAnsi="Times New Roman" w:cs="Times New Roman"/>
            <w:sz w:val="24"/>
            <w:szCs w:val="24"/>
            <w:lang w:val="en-US"/>
          </w:rPr>
          <w:t>“But you do have a face. I’ll remember this.</w:t>
        </w:r>
      </w:ins>
      <w:ins w:id="352" w:author="Aaron Brackett" w:date="2017-08-31T03:15:00Z">
        <w:r>
          <w:rPr>
            <w:rFonts w:ascii="Times New Roman" w:hAnsi="Times New Roman" w:cs="Times New Roman"/>
            <w:sz w:val="24"/>
            <w:szCs w:val="24"/>
            <w:lang w:val="en-US"/>
          </w:rPr>
          <w:t>”</w:t>
        </w:r>
      </w:ins>
    </w:p>
    <w:p w:rsidR="005431D2" w:rsidRDefault="005431D2" w:rsidP="001A0EC5">
      <w:pPr>
        <w:spacing w:after="0" w:line="480" w:lineRule="auto"/>
        <w:ind w:firstLine="708"/>
        <w:rPr>
          <w:ins w:id="353" w:author="Aaron Brackett" w:date="2017-08-31T03:15:00Z"/>
          <w:rFonts w:ascii="Times New Roman" w:hAnsi="Times New Roman" w:cs="Times New Roman"/>
          <w:sz w:val="24"/>
          <w:szCs w:val="24"/>
          <w:lang w:val="en-US"/>
        </w:rPr>
        <w:pPrChange w:id="354" w:author="Aaron Brackett" w:date="2017-08-31T02:53:00Z">
          <w:pPr>
            <w:spacing w:after="0" w:line="480" w:lineRule="auto"/>
          </w:pPr>
        </w:pPrChange>
      </w:pPr>
      <w:ins w:id="355" w:author="Aaron Brackett" w:date="2017-08-31T03:15:00Z">
        <w:r>
          <w:rPr>
            <w:rFonts w:ascii="Times New Roman" w:hAnsi="Times New Roman" w:cs="Times New Roman"/>
            <w:sz w:val="24"/>
            <w:szCs w:val="24"/>
            <w:lang w:val="en-US"/>
          </w:rPr>
          <w:t>I nodded. “Are you okay sir?”</w:t>
        </w:r>
      </w:ins>
    </w:p>
    <w:p w:rsidR="005431D2" w:rsidRDefault="005431D2" w:rsidP="001A0EC5">
      <w:pPr>
        <w:spacing w:after="0" w:line="480" w:lineRule="auto"/>
        <w:ind w:firstLine="708"/>
        <w:rPr>
          <w:ins w:id="356" w:author="Aaron Brackett" w:date="2017-08-31T03:15:00Z"/>
          <w:rFonts w:ascii="Times New Roman" w:hAnsi="Times New Roman" w:cs="Times New Roman"/>
          <w:sz w:val="24"/>
          <w:szCs w:val="24"/>
          <w:lang w:val="en-US"/>
        </w:rPr>
        <w:pPrChange w:id="357" w:author="Aaron Brackett" w:date="2017-08-31T02:53:00Z">
          <w:pPr>
            <w:spacing w:after="0" w:line="480" w:lineRule="auto"/>
          </w:pPr>
        </w:pPrChange>
      </w:pPr>
      <w:ins w:id="358" w:author="Aaron Brackett" w:date="2017-08-31T03:15:00Z">
        <w:r>
          <w:rPr>
            <w:rFonts w:ascii="Times New Roman" w:hAnsi="Times New Roman" w:cs="Times New Roman"/>
            <w:sz w:val="24"/>
            <w:szCs w:val="24"/>
            <w:lang w:val="en-US"/>
          </w:rPr>
          <w:t>“I was before you barged in. I was just about to work out a deal!”</w:t>
        </w:r>
      </w:ins>
    </w:p>
    <w:p w:rsidR="00505D57" w:rsidRDefault="005431D2" w:rsidP="00505D57">
      <w:pPr>
        <w:spacing w:after="0" w:line="480" w:lineRule="auto"/>
        <w:ind w:firstLine="708"/>
        <w:rPr>
          <w:ins w:id="359" w:author="Aaron Brackett" w:date="2017-08-31T03:19:00Z"/>
          <w:rFonts w:ascii="Times New Roman" w:hAnsi="Times New Roman" w:cs="Times New Roman"/>
          <w:sz w:val="24"/>
          <w:szCs w:val="24"/>
          <w:lang w:val="en-US"/>
        </w:rPr>
        <w:pPrChange w:id="360" w:author="Aaron Brackett" w:date="2017-08-31T03:17:00Z">
          <w:pPr>
            <w:spacing w:after="0" w:line="480" w:lineRule="auto"/>
          </w:pPr>
        </w:pPrChange>
      </w:pPr>
      <w:ins w:id="361" w:author="Aaron Brackett" w:date="2017-08-31T03:15:00Z">
        <w:r>
          <w:rPr>
            <w:rFonts w:ascii="Times New Roman" w:hAnsi="Times New Roman" w:cs="Times New Roman"/>
            <w:sz w:val="24"/>
            <w:szCs w:val="24"/>
            <w:lang w:val="en-US"/>
          </w:rPr>
          <w:t>“</w:t>
        </w:r>
        <w:r w:rsidR="00C65D7B">
          <w:rPr>
            <w:rFonts w:ascii="Times New Roman" w:hAnsi="Times New Roman" w:cs="Times New Roman"/>
            <w:sz w:val="24"/>
            <w:szCs w:val="24"/>
            <w:lang w:val="en-US"/>
          </w:rPr>
          <w:t>No need for any deals either, sir. I’m going t</w:t>
        </w:r>
        <w:r w:rsidR="00203CD6">
          <w:rPr>
            <w:rFonts w:ascii="Times New Roman" w:hAnsi="Times New Roman" w:cs="Times New Roman"/>
            <w:sz w:val="24"/>
            <w:szCs w:val="24"/>
            <w:lang w:val="en-US"/>
          </w:rPr>
          <w:t>o go take down these guys, O</w:t>
        </w:r>
        <w:r w:rsidR="00C65D7B">
          <w:rPr>
            <w:rFonts w:ascii="Times New Roman" w:hAnsi="Times New Roman" w:cs="Times New Roman"/>
            <w:sz w:val="24"/>
            <w:szCs w:val="24"/>
            <w:lang w:val="en-US"/>
          </w:rPr>
          <w:t xml:space="preserve">nce and for all. </w:t>
        </w:r>
      </w:ins>
      <w:ins w:id="362" w:author="Aaron Brackett" w:date="2017-08-31T03:17:00Z">
        <w:r w:rsidR="00505D57">
          <w:rPr>
            <w:rFonts w:ascii="Times New Roman" w:hAnsi="Times New Roman" w:cs="Times New Roman"/>
            <w:sz w:val="24"/>
            <w:szCs w:val="24"/>
            <w:lang w:val="en-US"/>
          </w:rPr>
          <w:t xml:space="preserve">I went back into the dining room. </w:t>
        </w:r>
      </w:ins>
      <w:ins w:id="363" w:author="Aaron Brackett" w:date="2017-08-31T03:18:00Z">
        <w:r w:rsidR="00505D57">
          <w:rPr>
            <w:rFonts w:ascii="Times New Roman" w:hAnsi="Times New Roman" w:cs="Times New Roman"/>
            <w:sz w:val="24"/>
            <w:szCs w:val="24"/>
            <w:lang w:val="en-US"/>
          </w:rPr>
          <w:t xml:space="preserve">There was plenty of space for me to work with. </w:t>
        </w:r>
      </w:ins>
      <w:ins w:id="364" w:author="Aaron Brackett" w:date="2017-08-31T03:17:00Z">
        <w:r w:rsidR="00505D57">
          <w:rPr>
            <w:rFonts w:ascii="Times New Roman" w:hAnsi="Times New Roman" w:cs="Times New Roman"/>
            <w:sz w:val="24"/>
            <w:szCs w:val="24"/>
            <w:lang w:val="en-US"/>
          </w:rPr>
          <w:t>I</w:t>
        </w:r>
      </w:ins>
      <w:ins w:id="365" w:author="Aaron Brackett" w:date="2017-08-31T03:18:00Z">
        <w:r w:rsidR="00505D57">
          <w:rPr>
            <w:rFonts w:ascii="Times New Roman" w:hAnsi="Times New Roman" w:cs="Times New Roman"/>
            <w:sz w:val="24"/>
            <w:szCs w:val="24"/>
            <w:lang w:val="en-US"/>
          </w:rPr>
          <w:t xml:space="preserve"> leaned against the doorway and got the goons’ attention. “Any other Doyle family members here?</w:t>
        </w:r>
      </w:ins>
      <w:ins w:id="366" w:author="Aaron Brackett" w:date="2017-08-31T03:19:00Z">
        <w:r w:rsidR="00505D57">
          <w:rPr>
            <w:rFonts w:ascii="Times New Roman" w:hAnsi="Times New Roman" w:cs="Times New Roman"/>
            <w:sz w:val="24"/>
            <w:szCs w:val="24"/>
            <w:lang w:val="en-US"/>
          </w:rPr>
          <w:t>”</w:t>
        </w:r>
      </w:ins>
    </w:p>
    <w:p w:rsidR="00505D57" w:rsidRDefault="00505D57" w:rsidP="00505D57">
      <w:pPr>
        <w:spacing w:after="0" w:line="480" w:lineRule="auto"/>
        <w:ind w:firstLine="708"/>
        <w:rPr>
          <w:ins w:id="367" w:author="Aaron Brackett" w:date="2017-08-31T03:20:00Z"/>
          <w:rFonts w:ascii="Times New Roman" w:hAnsi="Times New Roman" w:cs="Times New Roman"/>
          <w:sz w:val="24"/>
          <w:szCs w:val="24"/>
          <w:lang w:val="en-US"/>
        </w:rPr>
        <w:pPrChange w:id="368" w:author="Aaron Brackett" w:date="2017-08-31T03:17:00Z">
          <w:pPr>
            <w:spacing w:after="0" w:line="480" w:lineRule="auto"/>
          </w:pPr>
        </w:pPrChange>
      </w:pPr>
      <w:ins w:id="369" w:author="Aaron Brackett" w:date="2017-08-31T03:19:00Z">
        <w:r>
          <w:rPr>
            <w:rFonts w:ascii="Times New Roman" w:hAnsi="Times New Roman" w:cs="Times New Roman"/>
            <w:sz w:val="24"/>
            <w:szCs w:val="24"/>
            <w:lang w:val="en-US"/>
          </w:rPr>
          <w:t>“No,” their</w:t>
        </w:r>
      </w:ins>
      <w:ins w:id="370" w:author="Aaron Brackett" w:date="2017-08-31T03:21:00Z">
        <w:r w:rsidR="004C138B">
          <w:rPr>
            <w:rFonts w:ascii="Times New Roman" w:hAnsi="Times New Roman" w:cs="Times New Roman"/>
            <w:sz w:val="24"/>
            <w:szCs w:val="24"/>
            <w:lang w:val="en-US"/>
          </w:rPr>
          <w:t xml:space="preserve"> big, bearded</w:t>
        </w:r>
      </w:ins>
      <w:ins w:id="371" w:author="Aaron Brackett" w:date="2017-08-31T03:19:00Z">
        <w:r w:rsidR="0014222D">
          <w:rPr>
            <w:rFonts w:ascii="Times New Roman" w:hAnsi="Times New Roman" w:cs="Times New Roman"/>
            <w:sz w:val="24"/>
            <w:szCs w:val="24"/>
            <w:lang w:val="en-US"/>
          </w:rPr>
          <w:t xml:space="preserve"> boss bellowed</w:t>
        </w:r>
        <w:r>
          <w:rPr>
            <w:rFonts w:ascii="Times New Roman" w:hAnsi="Times New Roman" w:cs="Times New Roman"/>
            <w:sz w:val="24"/>
            <w:szCs w:val="24"/>
            <w:lang w:val="en-US"/>
          </w:rPr>
          <w:t xml:space="preserve">. </w:t>
        </w:r>
      </w:ins>
      <w:ins w:id="372" w:author="Aaron Brackett" w:date="2017-08-31T03:20:00Z">
        <w:r>
          <w:rPr>
            <w:rFonts w:ascii="Times New Roman" w:hAnsi="Times New Roman" w:cs="Times New Roman"/>
            <w:sz w:val="24"/>
            <w:szCs w:val="24"/>
            <w:lang w:val="en-US"/>
          </w:rPr>
          <w:t>“We made sure that we did this when they were out of town.”</w:t>
        </w:r>
      </w:ins>
    </w:p>
    <w:p w:rsidR="00505D57" w:rsidRDefault="00505D57" w:rsidP="00505D57">
      <w:pPr>
        <w:spacing w:after="0" w:line="480" w:lineRule="auto"/>
        <w:ind w:firstLine="708"/>
        <w:rPr>
          <w:ins w:id="373" w:author="Aaron Brackett" w:date="2017-08-31T03:34:00Z"/>
          <w:rFonts w:ascii="Times New Roman" w:hAnsi="Times New Roman" w:cs="Times New Roman"/>
          <w:sz w:val="24"/>
          <w:szCs w:val="24"/>
          <w:lang w:val="en-US"/>
        </w:rPr>
        <w:pPrChange w:id="374" w:author="Aaron Brackett" w:date="2017-08-31T03:17:00Z">
          <w:pPr>
            <w:spacing w:after="0" w:line="480" w:lineRule="auto"/>
          </w:pPr>
        </w:pPrChange>
      </w:pPr>
      <w:ins w:id="375" w:author="Aaron Brackett" w:date="2017-08-31T03:20:00Z">
        <w:r>
          <w:rPr>
            <w:rFonts w:ascii="Times New Roman" w:hAnsi="Times New Roman" w:cs="Times New Roman"/>
            <w:sz w:val="24"/>
            <w:szCs w:val="24"/>
            <w:lang w:val="en-US"/>
          </w:rPr>
          <w:lastRenderedPageBreak/>
          <w:t>“How nice of you.” I feigned a kow-tow but dropped into a runner</w:t>
        </w:r>
      </w:ins>
      <w:ins w:id="376" w:author="Aaron Brackett" w:date="2017-08-31T03:21:00Z">
        <w:r>
          <w:rPr>
            <w:rFonts w:ascii="Times New Roman" w:hAnsi="Times New Roman" w:cs="Times New Roman"/>
            <w:sz w:val="24"/>
            <w:szCs w:val="24"/>
            <w:lang w:val="en-US"/>
          </w:rPr>
          <w:t xml:space="preserve">’s stance. </w:t>
        </w:r>
      </w:ins>
      <w:ins w:id="377" w:author="Aaron Brackett" w:date="2017-08-31T03:22:00Z">
        <w:r w:rsidR="00812AA1">
          <w:rPr>
            <w:rFonts w:ascii="Times New Roman" w:hAnsi="Times New Roman" w:cs="Times New Roman"/>
            <w:sz w:val="24"/>
            <w:szCs w:val="24"/>
            <w:lang w:val="en-US"/>
          </w:rPr>
          <w:t xml:space="preserve">Before he knew it, my knee was in his jaw like an in-grown hair and he went flying out the bay window. </w:t>
        </w:r>
      </w:ins>
      <w:ins w:id="378" w:author="Aaron Brackett" w:date="2017-08-31T03:23:00Z">
        <w:r w:rsidR="00340A91">
          <w:rPr>
            <w:rFonts w:ascii="Times New Roman" w:hAnsi="Times New Roman" w:cs="Times New Roman"/>
            <w:sz w:val="24"/>
            <w:szCs w:val="24"/>
            <w:lang w:val="en-US"/>
          </w:rPr>
          <w:t xml:space="preserve">I whirled around to face the remaining three. One of the guys had already had his gun ready to go when I first entered the room, and by now was firing in my general location. </w:t>
        </w:r>
      </w:ins>
      <w:ins w:id="379" w:author="Aaron Brackett" w:date="2017-08-31T03:24:00Z">
        <w:r w:rsidR="00A1306A">
          <w:rPr>
            <w:rFonts w:ascii="Times New Roman" w:hAnsi="Times New Roman" w:cs="Times New Roman"/>
            <w:sz w:val="24"/>
            <w:szCs w:val="24"/>
            <w:lang w:val="en-US"/>
          </w:rPr>
          <w:t xml:space="preserve">Unlucky for him, his gun only fired bullets one at a time, so I weaved through them like a Lamborghini weaves through Dodge Caravans. </w:t>
        </w:r>
      </w:ins>
      <w:ins w:id="380" w:author="Aaron Brackett" w:date="2017-08-31T03:25:00Z">
        <w:r w:rsidR="0026452B">
          <w:rPr>
            <w:rFonts w:ascii="Times New Roman" w:hAnsi="Times New Roman" w:cs="Times New Roman"/>
            <w:sz w:val="24"/>
            <w:szCs w:val="24"/>
            <w:lang w:val="en-US"/>
          </w:rPr>
          <w:t xml:space="preserve">I grabbed his gun and then busted him in the gut. By the third guy, I was out of metaphors, so I just socked </w:t>
        </w:r>
        <w:r w:rsidR="002A77E6">
          <w:rPr>
            <w:rFonts w:ascii="Times New Roman" w:hAnsi="Times New Roman" w:cs="Times New Roman"/>
            <w:sz w:val="24"/>
            <w:szCs w:val="24"/>
            <w:lang w:val="en-US"/>
          </w:rPr>
          <w:t>him quick in the nose and down he went</w:t>
        </w:r>
        <w:r w:rsidR="0026452B">
          <w:rPr>
            <w:rFonts w:ascii="Times New Roman" w:hAnsi="Times New Roman" w:cs="Times New Roman"/>
            <w:sz w:val="24"/>
            <w:szCs w:val="24"/>
            <w:lang w:val="en-US"/>
          </w:rPr>
          <w:t xml:space="preserve">. </w:t>
        </w:r>
      </w:ins>
      <w:ins w:id="381" w:author="Aaron Brackett" w:date="2017-08-31T03:32:00Z">
        <w:r w:rsidR="00454261">
          <w:rPr>
            <w:rFonts w:ascii="Times New Roman" w:hAnsi="Times New Roman" w:cs="Times New Roman"/>
            <w:sz w:val="24"/>
            <w:szCs w:val="24"/>
            <w:lang w:val="en-US"/>
          </w:rPr>
          <w:t xml:space="preserve">The last guy didn’t even have a gun, he just held up his hands as if they could him from me. </w:t>
        </w:r>
      </w:ins>
      <w:ins w:id="382" w:author="Aaron Brackett" w:date="2017-08-31T03:33:00Z">
        <w:r w:rsidR="00454261">
          <w:rPr>
            <w:rFonts w:ascii="Times New Roman" w:hAnsi="Times New Roman" w:cs="Times New Roman"/>
            <w:sz w:val="24"/>
            <w:szCs w:val="24"/>
            <w:lang w:val="en-US"/>
          </w:rPr>
          <w:t xml:space="preserve">It was pitiful, but I wasn’t in the mood for mercy. </w:t>
        </w:r>
      </w:ins>
      <w:ins w:id="383" w:author="Aaron Brackett" w:date="2017-08-31T03:32:00Z">
        <w:r w:rsidR="003F1CAC">
          <w:rPr>
            <w:rFonts w:ascii="Times New Roman" w:hAnsi="Times New Roman" w:cs="Times New Roman"/>
            <w:sz w:val="24"/>
            <w:szCs w:val="24"/>
            <w:lang w:val="en-US"/>
          </w:rPr>
          <w:t>T</w:t>
        </w:r>
        <w:r w:rsidR="00454261">
          <w:rPr>
            <w:rFonts w:ascii="Times New Roman" w:hAnsi="Times New Roman" w:cs="Times New Roman"/>
            <w:sz w:val="24"/>
            <w:szCs w:val="24"/>
            <w:lang w:val="en-US"/>
          </w:rPr>
          <w:t xml:space="preserve">hese guys didn’t show any mercy </w:t>
        </w:r>
      </w:ins>
      <w:ins w:id="384" w:author="Aaron Brackett" w:date="2017-08-31T03:34:00Z">
        <w:r w:rsidR="003F1CAC">
          <w:rPr>
            <w:rFonts w:ascii="Times New Roman" w:hAnsi="Times New Roman" w:cs="Times New Roman"/>
            <w:sz w:val="24"/>
            <w:szCs w:val="24"/>
            <w:lang w:val="en-US"/>
          </w:rPr>
          <w:t xml:space="preserve">to Vickers or Rainiers, and they damn </w:t>
        </w:r>
        <w:r w:rsidR="004B3C9E">
          <w:rPr>
            <w:rFonts w:ascii="Times New Roman" w:hAnsi="Times New Roman" w:cs="Times New Roman"/>
            <w:sz w:val="24"/>
            <w:szCs w:val="24"/>
            <w:lang w:val="en-US"/>
          </w:rPr>
          <w:t xml:space="preserve">sure didn’t show any to Tim. This would be the easiest knockout of my superhero career. </w:t>
        </w:r>
      </w:ins>
    </w:p>
    <w:p w:rsidR="00C628F2" w:rsidRDefault="00C628F2" w:rsidP="00505D57">
      <w:pPr>
        <w:spacing w:after="0" w:line="480" w:lineRule="auto"/>
        <w:ind w:firstLine="708"/>
        <w:rPr>
          <w:ins w:id="385" w:author="Aaron Brackett" w:date="2017-08-31T04:09:00Z"/>
          <w:rFonts w:ascii="Times New Roman" w:hAnsi="Times New Roman" w:cs="Times New Roman"/>
          <w:sz w:val="24"/>
          <w:szCs w:val="24"/>
          <w:lang w:val="en-US"/>
        </w:rPr>
        <w:pPrChange w:id="386" w:author="Aaron Brackett" w:date="2017-08-31T03:17:00Z">
          <w:pPr>
            <w:spacing w:after="0" w:line="480" w:lineRule="auto"/>
          </w:pPr>
        </w:pPrChange>
      </w:pPr>
      <w:ins w:id="387" w:author="Aaron Brackett" w:date="2017-08-31T03:34:00Z">
        <w:r>
          <w:rPr>
            <w:rFonts w:ascii="Times New Roman" w:hAnsi="Times New Roman" w:cs="Times New Roman"/>
            <w:sz w:val="24"/>
            <w:szCs w:val="24"/>
            <w:lang w:val="en-US"/>
          </w:rPr>
          <w:t xml:space="preserve">Unless the guy could shoot fire out of his hands. </w:t>
        </w:r>
      </w:ins>
    </w:p>
    <w:p w:rsidR="0007175E" w:rsidRDefault="0007175E" w:rsidP="00505D57">
      <w:pPr>
        <w:spacing w:after="0" w:line="480" w:lineRule="auto"/>
        <w:ind w:firstLine="708"/>
        <w:rPr>
          <w:ins w:id="388" w:author="Aaron Brackett" w:date="2017-08-31T04:12:00Z"/>
          <w:rFonts w:ascii="Times New Roman" w:hAnsi="Times New Roman" w:cs="Times New Roman"/>
          <w:sz w:val="24"/>
          <w:szCs w:val="24"/>
          <w:lang w:val="en-US"/>
        </w:rPr>
        <w:pPrChange w:id="389" w:author="Aaron Brackett" w:date="2017-08-31T03:17:00Z">
          <w:pPr>
            <w:spacing w:after="0" w:line="480" w:lineRule="auto"/>
          </w:pPr>
        </w:pPrChange>
      </w:pPr>
      <w:ins w:id="390" w:author="Aaron Brackett" w:date="2017-08-31T04:09:00Z">
        <w:r>
          <w:rPr>
            <w:rFonts w:ascii="Times New Roman" w:hAnsi="Times New Roman" w:cs="Times New Roman"/>
            <w:sz w:val="24"/>
            <w:szCs w:val="24"/>
            <w:lang w:val="en-US"/>
          </w:rPr>
          <w:t xml:space="preserve">I reeled backwards a couple of feet before remembering to dodge roll to my right. </w:t>
        </w:r>
        <w:r w:rsidR="0094515D">
          <w:rPr>
            <w:rFonts w:ascii="Times New Roman" w:hAnsi="Times New Roman" w:cs="Times New Roman"/>
            <w:sz w:val="24"/>
            <w:szCs w:val="24"/>
            <w:lang w:val="en-US"/>
          </w:rPr>
          <w:t xml:space="preserve">The flames bellowed past where my face had been seconds before. </w:t>
        </w:r>
      </w:ins>
      <w:ins w:id="391" w:author="Aaron Brackett" w:date="2017-08-31T04:10:00Z">
        <w:r w:rsidR="007D12AA">
          <w:rPr>
            <w:rFonts w:ascii="Times New Roman" w:hAnsi="Times New Roman" w:cs="Times New Roman"/>
            <w:sz w:val="24"/>
            <w:szCs w:val="24"/>
            <w:lang w:val="en-US"/>
          </w:rPr>
          <w:t>I looked at him again to make sure I was accurately assessing the situation, and, sure enough, this fucker was spewing fucking flames out of</w:t>
        </w:r>
      </w:ins>
      <w:ins w:id="392" w:author="Aaron Brackett" w:date="2017-08-31T04:11:00Z">
        <w:r w:rsidR="009450AA">
          <w:rPr>
            <w:rFonts w:ascii="Times New Roman" w:hAnsi="Times New Roman" w:cs="Times New Roman"/>
            <w:sz w:val="24"/>
            <w:szCs w:val="24"/>
            <w:lang w:val="en-US"/>
          </w:rPr>
          <w:t xml:space="preserve"> his</w:t>
        </w:r>
      </w:ins>
      <w:ins w:id="393" w:author="Aaron Brackett" w:date="2017-08-31T04:10:00Z">
        <w:r w:rsidR="007D12AA">
          <w:rPr>
            <w:rFonts w:ascii="Times New Roman" w:hAnsi="Times New Roman" w:cs="Times New Roman"/>
            <w:sz w:val="24"/>
            <w:szCs w:val="24"/>
            <w:lang w:val="en-US"/>
          </w:rPr>
          <w:t xml:space="preserve"> fucking fingers. </w:t>
        </w:r>
      </w:ins>
      <w:ins w:id="394" w:author="Aaron Brackett" w:date="2017-08-31T04:11:00Z">
        <w:r w:rsidR="003E281C">
          <w:rPr>
            <w:rFonts w:ascii="Times New Roman" w:hAnsi="Times New Roman" w:cs="Times New Roman"/>
            <w:sz w:val="24"/>
            <w:szCs w:val="24"/>
            <w:lang w:val="en-US"/>
          </w:rPr>
          <w:t xml:space="preserve">He wasn’t the flamethrower guy, he was the flamethrower. </w:t>
        </w:r>
      </w:ins>
    </w:p>
    <w:p w:rsidR="00500E20" w:rsidRDefault="00500E20" w:rsidP="00505D57">
      <w:pPr>
        <w:spacing w:after="0" w:line="480" w:lineRule="auto"/>
        <w:ind w:firstLine="708"/>
        <w:rPr>
          <w:ins w:id="395" w:author="Aaron Brackett" w:date="2017-08-31T04:17:00Z"/>
          <w:rFonts w:ascii="Times New Roman" w:hAnsi="Times New Roman" w:cs="Times New Roman"/>
          <w:sz w:val="24"/>
          <w:szCs w:val="24"/>
          <w:lang w:val="en-US"/>
        </w:rPr>
        <w:pPrChange w:id="396" w:author="Aaron Brackett" w:date="2017-08-31T03:17:00Z">
          <w:pPr>
            <w:spacing w:after="0" w:line="480" w:lineRule="auto"/>
          </w:pPr>
        </w:pPrChange>
      </w:pPr>
      <w:ins w:id="397" w:author="Aaron Brackett" w:date="2017-08-31T04:13:00Z">
        <w:r>
          <w:rPr>
            <w:rFonts w:ascii="Times New Roman" w:hAnsi="Times New Roman" w:cs="Times New Roman"/>
            <w:sz w:val="24"/>
            <w:szCs w:val="24"/>
            <w:lang w:val="en-US"/>
          </w:rPr>
          <w:t xml:space="preserve">My whole world glowed bright red with heat, and smoke began to fill up the room. </w:t>
        </w:r>
      </w:ins>
      <w:ins w:id="398" w:author="Aaron Brackett" w:date="2017-08-31T04:14:00Z">
        <w:r w:rsidR="00CA06F1">
          <w:rPr>
            <w:rFonts w:ascii="Times New Roman" w:hAnsi="Times New Roman" w:cs="Times New Roman"/>
            <w:sz w:val="24"/>
            <w:szCs w:val="24"/>
            <w:lang w:val="en-US"/>
          </w:rPr>
          <w:t>Portraits were falling off the wall, wo</w:t>
        </w:r>
        <w:r w:rsidR="00A275E5">
          <w:rPr>
            <w:rFonts w:ascii="Times New Roman" w:hAnsi="Times New Roman" w:cs="Times New Roman"/>
            <w:sz w:val="24"/>
            <w:szCs w:val="24"/>
            <w:lang w:val="en-US"/>
          </w:rPr>
          <w:t>od was cracking</w:t>
        </w:r>
        <w:r w:rsidR="00CA06F1">
          <w:rPr>
            <w:rFonts w:ascii="Times New Roman" w:hAnsi="Times New Roman" w:cs="Times New Roman"/>
            <w:sz w:val="24"/>
            <w:szCs w:val="24"/>
            <w:lang w:val="en-US"/>
          </w:rPr>
          <w:t xml:space="preserve">. </w:t>
        </w:r>
      </w:ins>
      <w:ins w:id="399" w:author="Aaron Brackett" w:date="2017-08-31T04:16:00Z">
        <w:r w:rsidR="002B2476">
          <w:rPr>
            <w:rFonts w:ascii="Times New Roman" w:hAnsi="Times New Roman" w:cs="Times New Roman"/>
            <w:sz w:val="24"/>
            <w:szCs w:val="24"/>
            <w:lang w:val="en-US"/>
          </w:rPr>
          <w:t xml:space="preserve">Fireflower kept spewing out more and more fire, bathing the whole house in it as he backed into a corner. </w:t>
        </w:r>
      </w:ins>
      <w:ins w:id="400" w:author="Aaron Brackett" w:date="2017-08-31T04:14:00Z">
        <w:r w:rsidR="00CA06F1">
          <w:rPr>
            <w:rFonts w:ascii="Times New Roman" w:hAnsi="Times New Roman" w:cs="Times New Roman"/>
            <w:sz w:val="24"/>
            <w:szCs w:val="24"/>
            <w:lang w:val="en-US"/>
          </w:rPr>
          <w:t xml:space="preserve">His output of flames had increased to such a wide range that there was no longer a safe route for even me to take. </w:t>
        </w:r>
      </w:ins>
      <w:ins w:id="401" w:author="Aaron Brackett" w:date="2017-08-31T04:16:00Z">
        <w:r w:rsidR="00A275E5">
          <w:rPr>
            <w:rFonts w:ascii="Times New Roman" w:hAnsi="Times New Roman" w:cs="Times New Roman"/>
            <w:sz w:val="24"/>
            <w:szCs w:val="24"/>
            <w:lang w:val="en-US"/>
          </w:rPr>
          <w:t>The whole place was going to come down, and there was nothing I could do about it</w:t>
        </w:r>
        <w:r w:rsidR="00143C67">
          <w:rPr>
            <w:rFonts w:ascii="Times New Roman" w:hAnsi="Times New Roman" w:cs="Times New Roman"/>
            <w:sz w:val="24"/>
            <w:szCs w:val="24"/>
            <w:lang w:val="en-US"/>
          </w:rPr>
          <w:t xml:space="preserve">. I ran out of the house. </w:t>
        </w:r>
      </w:ins>
    </w:p>
    <w:p w:rsidR="001B4EFC" w:rsidRDefault="001B4EFC" w:rsidP="00505D57">
      <w:pPr>
        <w:spacing w:after="0" w:line="480" w:lineRule="auto"/>
        <w:ind w:firstLine="708"/>
        <w:rPr>
          <w:ins w:id="402" w:author="Aaron Brackett" w:date="2017-08-31T04:23:00Z"/>
          <w:rFonts w:ascii="Times New Roman" w:hAnsi="Times New Roman" w:cs="Times New Roman"/>
          <w:sz w:val="24"/>
          <w:szCs w:val="24"/>
          <w:lang w:val="en-US"/>
        </w:rPr>
        <w:pPrChange w:id="403" w:author="Aaron Brackett" w:date="2017-08-31T03:17:00Z">
          <w:pPr>
            <w:spacing w:after="0" w:line="480" w:lineRule="auto"/>
          </w:pPr>
        </w:pPrChange>
      </w:pPr>
      <w:ins w:id="404" w:author="Aaron Brackett" w:date="2017-08-31T04:17:00Z">
        <w:r>
          <w:rPr>
            <w:rFonts w:ascii="Times New Roman" w:hAnsi="Times New Roman" w:cs="Times New Roman"/>
            <w:sz w:val="24"/>
            <w:szCs w:val="24"/>
            <w:lang w:val="en-US"/>
          </w:rPr>
          <w:t xml:space="preserve">I coughed until my throat was hoarse while Doyle shouted and waved his hands frantically. </w:t>
        </w:r>
      </w:ins>
      <w:ins w:id="405" w:author="Aaron Brackett" w:date="2017-08-31T04:18:00Z">
        <w:r w:rsidR="00305025">
          <w:rPr>
            <w:rFonts w:ascii="Times New Roman" w:hAnsi="Times New Roman" w:cs="Times New Roman"/>
            <w:sz w:val="24"/>
            <w:szCs w:val="24"/>
            <w:lang w:val="en-US"/>
          </w:rPr>
          <w:t>The front door had completed its evolution into the Gates of Hell, but I hadn</w:t>
        </w:r>
      </w:ins>
      <w:ins w:id="406" w:author="Aaron Brackett" w:date="2017-08-31T04:19:00Z">
        <w:r w:rsidR="00305025">
          <w:rPr>
            <w:rFonts w:ascii="Times New Roman" w:hAnsi="Times New Roman" w:cs="Times New Roman"/>
            <w:sz w:val="24"/>
            <w:szCs w:val="24"/>
            <w:lang w:val="en-US"/>
          </w:rPr>
          <w:t xml:space="preserve">’t </w:t>
        </w:r>
        <w:r w:rsidR="00305025">
          <w:rPr>
            <w:rFonts w:ascii="Times New Roman" w:hAnsi="Times New Roman" w:cs="Times New Roman"/>
            <w:sz w:val="24"/>
            <w:szCs w:val="24"/>
            <w:lang w:val="en-US"/>
          </w:rPr>
          <w:lastRenderedPageBreak/>
          <w:t xml:space="preserve">used it the first time I entered the house either. </w:t>
        </w:r>
      </w:ins>
      <w:ins w:id="407" w:author="Aaron Brackett" w:date="2017-08-31T04:21:00Z">
        <w:r w:rsidR="006A6277">
          <w:rPr>
            <w:rFonts w:ascii="Times New Roman" w:hAnsi="Times New Roman" w:cs="Times New Roman"/>
            <w:sz w:val="24"/>
            <w:szCs w:val="24"/>
            <w:lang w:val="en-US"/>
          </w:rPr>
          <w:t xml:space="preserve">I ran around to the dining room and jumped at where Fireflower was standing, vibrating my molecules midair like a hummingbird and tackling him to the ground inside. </w:t>
        </w:r>
      </w:ins>
      <w:ins w:id="408" w:author="Aaron Brackett" w:date="2017-08-31T04:23:00Z">
        <w:r w:rsidR="00077194">
          <w:rPr>
            <w:rFonts w:ascii="Times New Roman" w:hAnsi="Times New Roman" w:cs="Times New Roman"/>
            <w:sz w:val="24"/>
            <w:szCs w:val="24"/>
            <w:lang w:val="en-US"/>
          </w:rPr>
          <w:t xml:space="preserve">I cracked the back of his head with a quick people’s elbow and he was out for the count. </w:t>
        </w:r>
      </w:ins>
    </w:p>
    <w:p w:rsidR="00DB7F67" w:rsidRDefault="00DB7F67" w:rsidP="00505D57">
      <w:pPr>
        <w:spacing w:after="0" w:line="480" w:lineRule="auto"/>
        <w:ind w:firstLine="708"/>
        <w:rPr>
          <w:ins w:id="409" w:author="Aaron Brackett" w:date="2017-08-31T04:24:00Z"/>
          <w:rFonts w:ascii="Times New Roman" w:hAnsi="Times New Roman" w:cs="Times New Roman"/>
          <w:sz w:val="24"/>
          <w:szCs w:val="24"/>
          <w:lang w:val="en-US"/>
        </w:rPr>
        <w:pPrChange w:id="410" w:author="Aaron Brackett" w:date="2017-08-31T03:17:00Z">
          <w:pPr>
            <w:spacing w:after="0" w:line="480" w:lineRule="auto"/>
          </w:pPr>
        </w:pPrChange>
      </w:pPr>
      <w:ins w:id="411" w:author="Aaron Brackett" w:date="2017-08-31T04:23:00Z">
        <w:r>
          <w:rPr>
            <w:rFonts w:ascii="Times New Roman" w:hAnsi="Times New Roman" w:cs="Times New Roman"/>
            <w:sz w:val="24"/>
            <w:szCs w:val="24"/>
            <w:lang w:val="en-US"/>
          </w:rPr>
          <w:t>“You</w:t>
        </w:r>
      </w:ins>
      <w:ins w:id="412" w:author="Aaron Brackett" w:date="2017-08-31T04:24:00Z">
        <w:r>
          <w:rPr>
            <w:rFonts w:ascii="Times New Roman" w:hAnsi="Times New Roman" w:cs="Times New Roman"/>
            <w:sz w:val="24"/>
            <w:szCs w:val="24"/>
            <w:lang w:val="en-US"/>
          </w:rPr>
          <w:t xml:space="preserve">’re fired!” I exclaimed to an empty, burning house. </w:t>
        </w:r>
      </w:ins>
    </w:p>
    <w:p w:rsidR="00D825C8" w:rsidRDefault="00D825C8" w:rsidP="00505D57">
      <w:pPr>
        <w:spacing w:after="0" w:line="480" w:lineRule="auto"/>
        <w:ind w:firstLine="708"/>
        <w:rPr>
          <w:ins w:id="413" w:author="Aaron Brackett" w:date="2017-08-31T04:27:00Z"/>
          <w:rFonts w:ascii="Times New Roman" w:hAnsi="Times New Roman" w:cs="Times New Roman"/>
          <w:sz w:val="24"/>
          <w:szCs w:val="24"/>
          <w:lang w:val="en-US"/>
        </w:rPr>
        <w:pPrChange w:id="414" w:author="Aaron Brackett" w:date="2017-08-31T03:17:00Z">
          <w:pPr>
            <w:spacing w:after="0" w:line="480" w:lineRule="auto"/>
          </w:pPr>
        </w:pPrChange>
      </w:pPr>
      <w:ins w:id="415" w:author="Aaron Brackett" w:date="2017-08-31T04:24:00Z">
        <w:r>
          <w:rPr>
            <w:rFonts w:ascii="Times New Roman" w:hAnsi="Times New Roman" w:cs="Times New Roman"/>
            <w:sz w:val="24"/>
            <w:szCs w:val="24"/>
            <w:lang w:val="en-US"/>
          </w:rPr>
          <w:t xml:space="preserve">I stood up to run back outside and a bear trap sprung on my right foot. Or at least it felt like one. The soles of both my shoe and my foot were missing pieces. </w:t>
        </w:r>
      </w:ins>
      <w:ins w:id="416" w:author="Aaron Brackett" w:date="2017-08-31T04:25:00Z">
        <w:r>
          <w:rPr>
            <w:rFonts w:ascii="Times New Roman" w:hAnsi="Times New Roman" w:cs="Times New Roman"/>
            <w:sz w:val="24"/>
            <w:szCs w:val="24"/>
            <w:lang w:val="en-US"/>
          </w:rPr>
          <w:t xml:space="preserve">I looked back and saw them grafted onto the wall. </w:t>
        </w:r>
      </w:ins>
      <w:ins w:id="417" w:author="Aaron Brackett" w:date="2017-08-31T04:26:00Z">
        <w:r w:rsidR="0025337B">
          <w:rPr>
            <w:rFonts w:ascii="Times New Roman" w:hAnsi="Times New Roman" w:cs="Times New Roman"/>
            <w:sz w:val="24"/>
            <w:szCs w:val="24"/>
            <w:lang w:val="en-US"/>
          </w:rPr>
          <w:t xml:space="preserve">I had stopped vibrating too soon. </w:t>
        </w:r>
        <w:r w:rsidR="008171A1">
          <w:rPr>
            <w:rFonts w:ascii="Times New Roman" w:hAnsi="Times New Roman" w:cs="Times New Roman"/>
            <w:sz w:val="24"/>
            <w:szCs w:val="24"/>
            <w:lang w:val="en-US"/>
          </w:rPr>
          <w:t xml:space="preserve">I transferred my weight onto one leg and hopped out of the building. </w:t>
        </w:r>
      </w:ins>
      <w:ins w:id="418" w:author="Aaron Brackett" w:date="2017-08-31T04:28:00Z">
        <w:r w:rsidR="00042403">
          <w:rPr>
            <w:rFonts w:ascii="Times New Roman" w:hAnsi="Times New Roman" w:cs="Times New Roman"/>
            <w:sz w:val="24"/>
            <w:szCs w:val="24"/>
            <w:lang w:val="en-US"/>
          </w:rPr>
          <w:t xml:space="preserve">I was glad I had already taken care of all the bad guys. </w:t>
        </w:r>
      </w:ins>
    </w:p>
    <w:p w:rsidR="005608D5" w:rsidRDefault="005608D5" w:rsidP="00505D57">
      <w:pPr>
        <w:spacing w:after="0" w:line="480" w:lineRule="auto"/>
        <w:ind w:firstLine="708"/>
        <w:rPr>
          <w:ins w:id="419" w:author="Aaron Brackett" w:date="2017-08-31T04:28:00Z"/>
          <w:rFonts w:ascii="Times New Roman" w:hAnsi="Times New Roman" w:cs="Times New Roman"/>
          <w:sz w:val="24"/>
          <w:szCs w:val="24"/>
          <w:lang w:val="en-US"/>
        </w:rPr>
        <w:pPrChange w:id="420" w:author="Aaron Brackett" w:date="2017-08-31T03:17:00Z">
          <w:pPr>
            <w:spacing w:after="0" w:line="480" w:lineRule="auto"/>
          </w:pPr>
        </w:pPrChange>
      </w:pPr>
      <w:ins w:id="421" w:author="Aaron Brackett" w:date="2017-08-31T04:27:00Z">
        <w:r>
          <w:rPr>
            <w:rFonts w:ascii="Times New Roman" w:hAnsi="Times New Roman" w:cs="Times New Roman"/>
            <w:sz w:val="24"/>
            <w:szCs w:val="24"/>
            <w:lang w:val="en-US"/>
          </w:rPr>
          <w:t xml:space="preserve">“Oh, yea, of course,” Doyle yelled, throwing up his hands and rolling his eyes. </w:t>
        </w:r>
        <w:r w:rsidR="00137F29">
          <w:rPr>
            <w:rFonts w:ascii="Times New Roman" w:hAnsi="Times New Roman" w:cs="Times New Roman"/>
            <w:sz w:val="24"/>
            <w:szCs w:val="24"/>
            <w:lang w:val="en-US"/>
          </w:rPr>
          <w:t>“First you burn down my home and then you come hopping out like a fucking flamingo.”</w:t>
        </w:r>
      </w:ins>
      <w:ins w:id="422" w:author="Aaron Brackett" w:date="2017-08-31T04:28:00Z">
        <w:r w:rsidR="008B1743">
          <w:rPr>
            <w:rFonts w:ascii="Times New Roman" w:hAnsi="Times New Roman" w:cs="Times New Roman"/>
            <w:sz w:val="24"/>
            <w:szCs w:val="24"/>
            <w:lang w:val="en-US"/>
          </w:rPr>
          <w:t xml:space="preserve"> </w:t>
        </w:r>
      </w:ins>
    </w:p>
    <w:p w:rsidR="008B1743" w:rsidRDefault="008B1743" w:rsidP="00505D57">
      <w:pPr>
        <w:spacing w:after="0" w:line="480" w:lineRule="auto"/>
        <w:ind w:firstLine="708"/>
        <w:rPr>
          <w:ins w:id="423" w:author="Aaron Brackett" w:date="2017-08-31T04:28:00Z"/>
          <w:rFonts w:ascii="Times New Roman" w:hAnsi="Times New Roman" w:cs="Times New Roman"/>
          <w:sz w:val="24"/>
          <w:szCs w:val="24"/>
          <w:lang w:val="en-US"/>
        </w:rPr>
        <w:pPrChange w:id="424" w:author="Aaron Brackett" w:date="2017-08-31T03:17:00Z">
          <w:pPr>
            <w:spacing w:after="0" w:line="480" w:lineRule="auto"/>
          </w:pPr>
        </w:pPrChange>
      </w:pPr>
      <w:ins w:id="425" w:author="Aaron Brackett" w:date="2017-08-31T04:28:00Z">
        <w:r>
          <w:rPr>
            <w:rFonts w:ascii="Times New Roman" w:hAnsi="Times New Roman" w:cs="Times New Roman"/>
            <w:sz w:val="24"/>
            <w:szCs w:val="24"/>
            <w:lang w:val="en-US"/>
          </w:rPr>
          <w:t>“Sorry about your house, there was this dude who could spit fire out of his hands. Don’t worry, I knocked him out though.”</w:t>
        </w:r>
      </w:ins>
    </w:p>
    <w:p w:rsidR="008B1743" w:rsidRDefault="008B1743" w:rsidP="00505D57">
      <w:pPr>
        <w:spacing w:after="0" w:line="480" w:lineRule="auto"/>
        <w:ind w:firstLine="708"/>
        <w:rPr>
          <w:ins w:id="426" w:author="Aaron Brackett" w:date="2017-08-31T04:29:00Z"/>
          <w:rFonts w:ascii="Times New Roman" w:hAnsi="Times New Roman" w:cs="Times New Roman"/>
          <w:sz w:val="24"/>
          <w:szCs w:val="24"/>
          <w:lang w:val="en-US"/>
        </w:rPr>
        <w:pPrChange w:id="427" w:author="Aaron Brackett" w:date="2017-08-31T03:17:00Z">
          <w:pPr>
            <w:spacing w:after="0" w:line="480" w:lineRule="auto"/>
          </w:pPr>
        </w:pPrChange>
      </w:pPr>
      <w:ins w:id="428" w:author="Aaron Brackett" w:date="2017-08-31T04:28:00Z">
        <w:r>
          <w:rPr>
            <w:rFonts w:ascii="Times New Roman" w:hAnsi="Times New Roman" w:cs="Times New Roman"/>
            <w:sz w:val="24"/>
            <w:szCs w:val="24"/>
            <w:lang w:val="en-US"/>
          </w:rPr>
          <w:t xml:space="preserve">“You knocked out Damian and left him in there? </w:t>
        </w:r>
      </w:ins>
      <w:ins w:id="429" w:author="Aaron Brackett" w:date="2017-08-31T04:29:00Z">
        <w:r>
          <w:rPr>
            <w:rFonts w:ascii="Times New Roman" w:hAnsi="Times New Roman" w:cs="Times New Roman"/>
            <w:sz w:val="24"/>
            <w:szCs w:val="24"/>
            <w:lang w:val="en-US"/>
          </w:rPr>
          <w:t>Are you just going to let my friend die?”</w:t>
        </w:r>
      </w:ins>
    </w:p>
    <w:p w:rsidR="008B1743" w:rsidRDefault="0082647E" w:rsidP="00505D57">
      <w:pPr>
        <w:spacing w:after="0" w:line="480" w:lineRule="auto"/>
        <w:ind w:firstLine="708"/>
        <w:rPr>
          <w:ins w:id="430" w:author="Aaron Brackett" w:date="2017-08-31T04:29:00Z"/>
          <w:rFonts w:ascii="Times New Roman" w:hAnsi="Times New Roman" w:cs="Times New Roman"/>
          <w:sz w:val="24"/>
          <w:szCs w:val="24"/>
          <w:lang w:val="en-US"/>
        </w:rPr>
        <w:pPrChange w:id="431" w:author="Aaron Brackett" w:date="2017-08-31T03:17:00Z">
          <w:pPr>
            <w:spacing w:after="0" w:line="480" w:lineRule="auto"/>
          </w:pPr>
        </w:pPrChange>
      </w:pPr>
      <w:ins w:id="432" w:author="Aaron Brackett" w:date="2017-08-31T04:29:00Z">
        <w:r>
          <w:rPr>
            <w:rFonts w:ascii="Times New Roman" w:hAnsi="Times New Roman" w:cs="Times New Roman"/>
            <w:sz w:val="24"/>
            <w:szCs w:val="24"/>
            <w:lang w:val="en-US"/>
          </w:rPr>
          <w:t>“Friend?”</w:t>
        </w:r>
      </w:ins>
    </w:p>
    <w:p w:rsidR="0082647E" w:rsidRDefault="0082647E" w:rsidP="00505D57">
      <w:pPr>
        <w:spacing w:after="0" w:line="480" w:lineRule="auto"/>
        <w:ind w:firstLine="708"/>
        <w:rPr>
          <w:ins w:id="433" w:author="Aaron Brackett" w:date="2017-08-31T04:30:00Z"/>
          <w:rFonts w:ascii="Times New Roman" w:hAnsi="Times New Roman" w:cs="Times New Roman"/>
          <w:sz w:val="24"/>
          <w:szCs w:val="24"/>
          <w:lang w:val="en-US"/>
        </w:rPr>
        <w:pPrChange w:id="434" w:author="Aaron Brackett" w:date="2017-08-31T03:17:00Z">
          <w:pPr>
            <w:spacing w:after="0" w:line="480" w:lineRule="auto"/>
          </w:pPr>
        </w:pPrChange>
      </w:pPr>
      <w:ins w:id="435" w:author="Aaron Brackett" w:date="2017-08-31T04:29:00Z">
        <w:r>
          <w:rPr>
            <w:rFonts w:ascii="Times New Roman" w:hAnsi="Times New Roman" w:cs="Times New Roman"/>
            <w:sz w:val="24"/>
            <w:szCs w:val="24"/>
            <w:lang w:val="en-US"/>
          </w:rPr>
          <w:t>“You’re right, kid. Associate. And a worthless one at that if he got upstaged by some Usain Bolt wannabe.</w:t>
        </w:r>
      </w:ins>
      <w:ins w:id="436" w:author="Aaron Brackett" w:date="2017-08-31T04:30:00Z">
        <w:r>
          <w:rPr>
            <w:rFonts w:ascii="Times New Roman" w:hAnsi="Times New Roman" w:cs="Times New Roman"/>
            <w:sz w:val="24"/>
            <w:szCs w:val="24"/>
            <w:lang w:val="en-US"/>
          </w:rPr>
          <w:t>”</w:t>
        </w:r>
      </w:ins>
    </w:p>
    <w:p w:rsidR="009E4466" w:rsidRDefault="009E4466" w:rsidP="00505D57">
      <w:pPr>
        <w:spacing w:after="0" w:line="480" w:lineRule="auto"/>
        <w:ind w:firstLine="708"/>
        <w:rPr>
          <w:ins w:id="437" w:author="Aaron Brackett" w:date="2017-08-31T04:30:00Z"/>
          <w:rFonts w:ascii="Times New Roman" w:hAnsi="Times New Roman" w:cs="Times New Roman"/>
          <w:sz w:val="24"/>
          <w:szCs w:val="24"/>
          <w:lang w:val="en-US"/>
        </w:rPr>
        <w:pPrChange w:id="438" w:author="Aaron Brackett" w:date="2017-08-31T03:17:00Z">
          <w:pPr>
            <w:spacing w:after="0" w:line="480" w:lineRule="auto"/>
          </w:pPr>
        </w:pPrChange>
      </w:pPr>
      <w:ins w:id="439" w:author="Aaron Brackett" w:date="2017-08-31T04:30:00Z">
        <w:r>
          <w:rPr>
            <w:rFonts w:ascii="Times New Roman" w:hAnsi="Times New Roman" w:cs="Times New Roman"/>
            <w:sz w:val="24"/>
            <w:szCs w:val="24"/>
            <w:lang w:val="en-US"/>
          </w:rPr>
          <w:t>“You were working with him?”</w:t>
        </w:r>
      </w:ins>
    </w:p>
    <w:p w:rsidR="009E4466" w:rsidRDefault="009E4466" w:rsidP="00505D57">
      <w:pPr>
        <w:spacing w:after="0" w:line="480" w:lineRule="auto"/>
        <w:ind w:firstLine="708"/>
        <w:rPr>
          <w:ins w:id="440" w:author="Aaron Brackett" w:date="2017-08-31T04:36:00Z"/>
          <w:rFonts w:ascii="Times New Roman" w:hAnsi="Times New Roman" w:cs="Times New Roman"/>
          <w:sz w:val="24"/>
          <w:szCs w:val="24"/>
          <w:lang w:val="en-US"/>
        </w:rPr>
        <w:pPrChange w:id="441" w:author="Aaron Brackett" w:date="2017-08-31T03:17:00Z">
          <w:pPr>
            <w:spacing w:after="0" w:line="480" w:lineRule="auto"/>
          </w:pPr>
        </w:pPrChange>
      </w:pPr>
      <w:ins w:id="442" w:author="Aaron Brackett" w:date="2017-08-31T04:30:00Z">
        <w:r>
          <w:rPr>
            <w:rFonts w:ascii="Times New Roman" w:hAnsi="Times New Roman" w:cs="Times New Roman"/>
            <w:sz w:val="24"/>
            <w:szCs w:val="24"/>
            <w:lang w:val="en-US"/>
          </w:rPr>
          <w:t xml:space="preserve">Doyle snapped his fingers in front of my eyes. “Guess that brain didn’t get </w:t>
        </w:r>
      </w:ins>
      <w:ins w:id="443" w:author="Aaron Brackett" w:date="2017-08-31T04:36:00Z">
        <w:r w:rsidR="00EC52A9">
          <w:rPr>
            <w:rFonts w:ascii="Times New Roman" w:hAnsi="Times New Roman" w:cs="Times New Roman"/>
            <w:sz w:val="24"/>
            <w:szCs w:val="24"/>
            <w:lang w:val="en-US"/>
          </w:rPr>
          <w:t>super speed, huh?”</w:t>
        </w:r>
      </w:ins>
    </w:p>
    <w:p w:rsidR="00D054E0" w:rsidRDefault="00D054E0" w:rsidP="00505D57">
      <w:pPr>
        <w:spacing w:after="0" w:line="480" w:lineRule="auto"/>
        <w:ind w:firstLine="708"/>
        <w:rPr>
          <w:ins w:id="444" w:author="Aaron Brackett" w:date="2017-08-31T04:38:00Z"/>
          <w:rFonts w:ascii="Times New Roman" w:hAnsi="Times New Roman" w:cs="Times New Roman"/>
          <w:sz w:val="24"/>
          <w:szCs w:val="24"/>
          <w:lang w:val="en-US"/>
        </w:rPr>
        <w:pPrChange w:id="445" w:author="Aaron Brackett" w:date="2017-08-31T03:17:00Z">
          <w:pPr>
            <w:spacing w:after="0" w:line="480" w:lineRule="auto"/>
          </w:pPr>
        </w:pPrChange>
      </w:pPr>
      <w:ins w:id="446" w:author="Aaron Brackett" w:date="2017-08-31T04:37:00Z">
        <w:r>
          <w:rPr>
            <w:rFonts w:ascii="Times New Roman" w:hAnsi="Times New Roman" w:cs="Times New Roman"/>
            <w:sz w:val="24"/>
            <w:szCs w:val="24"/>
            <w:lang w:val="en-US"/>
          </w:rPr>
          <w:t>“You killed Vickers and Rainiers?</w:t>
        </w:r>
      </w:ins>
      <w:ins w:id="447" w:author="Aaron Brackett" w:date="2017-08-31T04:38:00Z">
        <w:r>
          <w:rPr>
            <w:rFonts w:ascii="Times New Roman" w:hAnsi="Times New Roman" w:cs="Times New Roman"/>
            <w:sz w:val="24"/>
            <w:szCs w:val="24"/>
            <w:lang w:val="en-US"/>
          </w:rPr>
          <w:t>”</w:t>
        </w:r>
      </w:ins>
    </w:p>
    <w:p w:rsidR="00D054E0" w:rsidRDefault="00D054E0" w:rsidP="00505D57">
      <w:pPr>
        <w:spacing w:after="0" w:line="480" w:lineRule="auto"/>
        <w:ind w:firstLine="708"/>
        <w:rPr>
          <w:ins w:id="448" w:author="Aaron Brackett" w:date="2017-08-31T04:38:00Z"/>
          <w:rFonts w:ascii="Times New Roman" w:hAnsi="Times New Roman" w:cs="Times New Roman"/>
          <w:sz w:val="24"/>
          <w:szCs w:val="24"/>
          <w:lang w:val="en-US"/>
        </w:rPr>
        <w:pPrChange w:id="449" w:author="Aaron Brackett" w:date="2017-08-31T03:17:00Z">
          <w:pPr>
            <w:spacing w:after="0" w:line="480" w:lineRule="auto"/>
          </w:pPr>
        </w:pPrChange>
      </w:pPr>
      <w:ins w:id="450" w:author="Aaron Brackett" w:date="2017-08-31T04:38:00Z">
        <w:r>
          <w:rPr>
            <w:rFonts w:ascii="Times New Roman" w:hAnsi="Times New Roman" w:cs="Times New Roman"/>
            <w:sz w:val="24"/>
            <w:szCs w:val="24"/>
            <w:lang w:val="en-US"/>
          </w:rPr>
          <w:t>“And I still can’t believe I’m finally rid of those peasants.”</w:t>
        </w:r>
      </w:ins>
    </w:p>
    <w:p w:rsidR="00D054E0" w:rsidRDefault="00D054E0" w:rsidP="00505D57">
      <w:pPr>
        <w:spacing w:after="0" w:line="480" w:lineRule="auto"/>
        <w:ind w:firstLine="708"/>
        <w:rPr>
          <w:ins w:id="451" w:author="Aaron Brackett" w:date="2017-08-31T04:38:00Z"/>
          <w:rFonts w:ascii="Times New Roman" w:hAnsi="Times New Roman" w:cs="Times New Roman"/>
          <w:sz w:val="24"/>
          <w:szCs w:val="24"/>
          <w:lang w:val="en-US"/>
        </w:rPr>
        <w:pPrChange w:id="452" w:author="Aaron Brackett" w:date="2017-08-31T03:17:00Z">
          <w:pPr>
            <w:spacing w:after="0" w:line="480" w:lineRule="auto"/>
          </w:pPr>
        </w:pPrChange>
      </w:pPr>
      <w:ins w:id="453" w:author="Aaron Brackett" w:date="2017-08-31T04:38:00Z">
        <w:r>
          <w:rPr>
            <w:rFonts w:ascii="Times New Roman" w:hAnsi="Times New Roman" w:cs="Times New Roman"/>
            <w:sz w:val="24"/>
            <w:szCs w:val="24"/>
            <w:lang w:val="en-US"/>
          </w:rPr>
          <w:t>“You were the triumvirate!”</w:t>
        </w:r>
      </w:ins>
    </w:p>
    <w:p w:rsidR="00D054E0" w:rsidRDefault="00D054E0" w:rsidP="00505D57">
      <w:pPr>
        <w:spacing w:after="0" w:line="480" w:lineRule="auto"/>
        <w:ind w:firstLine="708"/>
        <w:rPr>
          <w:ins w:id="454" w:author="Aaron Brackett" w:date="2017-08-31T04:39:00Z"/>
          <w:rFonts w:ascii="Times New Roman" w:hAnsi="Times New Roman" w:cs="Times New Roman"/>
          <w:sz w:val="24"/>
          <w:szCs w:val="24"/>
          <w:lang w:val="en-US"/>
        </w:rPr>
        <w:pPrChange w:id="455" w:author="Aaron Brackett" w:date="2017-08-31T03:17:00Z">
          <w:pPr>
            <w:spacing w:after="0" w:line="480" w:lineRule="auto"/>
          </w:pPr>
        </w:pPrChange>
      </w:pPr>
      <w:ins w:id="456" w:author="Aaron Brackett" w:date="2017-08-31T04:39:00Z">
        <w:r>
          <w:rPr>
            <w:rFonts w:ascii="Times New Roman" w:hAnsi="Times New Roman" w:cs="Times New Roman"/>
            <w:sz w:val="24"/>
            <w:szCs w:val="24"/>
            <w:lang w:val="en-US"/>
          </w:rPr>
          <w:lastRenderedPageBreak/>
          <w:t>“Tsk. Tsk. Tsk. Two politicians and a self-proclaimed superhero and none of you ever picked up a history book.”</w:t>
        </w:r>
      </w:ins>
    </w:p>
    <w:p w:rsidR="00AB39CE" w:rsidRDefault="00AB39CE" w:rsidP="00505D57">
      <w:pPr>
        <w:spacing w:after="0" w:line="480" w:lineRule="auto"/>
        <w:ind w:firstLine="708"/>
        <w:rPr>
          <w:ins w:id="457" w:author="Aaron Brackett" w:date="2017-08-31T04:40:00Z"/>
          <w:rFonts w:ascii="Times New Roman" w:hAnsi="Times New Roman" w:cs="Times New Roman"/>
          <w:sz w:val="24"/>
          <w:szCs w:val="24"/>
          <w:lang w:val="en-US"/>
        </w:rPr>
        <w:pPrChange w:id="458" w:author="Aaron Brackett" w:date="2017-08-31T03:17:00Z">
          <w:pPr>
            <w:spacing w:after="0" w:line="480" w:lineRule="auto"/>
          </w:pPr>
        </w:pPrChange>
      </w:pPr>
      <w:ins w:id="459" w:author="Aaron Brackett" w:date="2017-08-31T04:39:00Z">
        <w:r>
          <w:rPr>
            <w:rFonts w:ascii="Times New Roman" w:hAnsi="Times New Roman" w:cs="Times New Roman"/>
            <w:sz w:val="24"/>
            <w:szCs w:val="24"/>
            <w:lang w:val="en-US"/>
          </w:rPr>
          <w:t>“You’re going to jail for a very long time. Or maybe not so long, if you catch my drift.</w:t>
        </w:r>
      </w:ins>
      <w:ins w:id="460" w:author="Aaron Brackett" w:date="2017-08-31T04:40:00Z">
        <w:r>
          <w:rPr>
            <w:rFonts w:ascii="Times New Roman" w:hAnsi="Times New Roman" w:cs="Times New Roman"/>
            <w:sz w:val="24"/>
            <w:szCs w:val="24"/>
            <w:lang w:val="en-US"/>
          </w:rPr>
          <w:t>”</w:t>
        </w:r>
      </w:ins>
    </w:p>
    <w:p w:rsidR="003106CC" w:rsidRDefault="003106CC" w:rsidP="003106CC">
      <w:pPr>
        <w:spacing w:after="0" w:line="480" w:lineRule="auto"/>
        <w:ind w:firstLine="708"/>
        <w:rPr>
          <w:ins w:id="461" w:author="Aaron Brackett" w:date="2017-08-31T04:41:00Z"/>
          <w:rFonts w:ascii="Times New Roman" w:hAnsi="Times New Roman" w:cs="Times New Roman"/>
          <w:sz w:val="24"/>
          <w:szCs w:val="24"/>
          <w:lang w:val="en-US"/>
        </w:rPr>
        <w:pPrChange w:id="462" w:author="Aaron Brackett" w:date="2017-08-31T04:40:00Z">
          <w:pPr>
            <w:spacing w:after="0" w:line="480" w:lineRule="auto"/>
          </w:pPr>
        </w:pPrChange>
      </w:pPr>
      <w:ins w:id="463" w:author="Aaron Brackett" w:date="2017-08-31T04:40:00Z">
        <w:r>
          <w:rPr>
            <w:rFonts w:ascii="Times New Roman" w:hAnsi="Times New Roman" w:cs="Times New Roman"/>
            <w:sz w:val="24"/>
            <w:szCs w:val="24"/>
            <w:lang w:val="en-US"/>
          </w:rPr>
          <w:t xml:space="preserve">“Why? You got a voice recorder on you?” I kept my face neutral but my tense fists betrayed me. Doyle just smirked back at me. “Didn’t think so, kid. </w:t>
        </w:r>
      </w:ins>
      <w:ins w:id="464" w:author="Aaron Brackett" w:date="2017-08-31T04:41:00Z">
        <w:r w:rsidR="0071281D">
          <w:rPr>
            <w:rFonts w:ascii="Times New Roman" w:hAnsi="Times New Roman" w:cs="Times New Roman"/>
            <w:sz w:val="24"/>
            <w:szCs w:val="24"/>
            <w:lang w:val="en-US"/>
          </w:rPr>
          <w:t>Shame you had to kill Damian.”</w:t>
        </w:r>
      </w:ins>
    </w:p>
    <w:p w:rsidR="0071281D" w:rsidRDefault="0071281D" w:rsidP="003106CC">
      <w:pPr>
        <w:spacing w:after="0" w:line="480" w:lineRule="auto"/>
        <w:ind w:firstLine="708"/>
        <w:rPr>
          <w:ins w:id="465" w:author="Aaron Brackett" w:date="2017-08-31T04:41:00Z"/>
          <w:rFonts w:ascii="Times New Roman" w:hAnsi="Times New Roman" w:cs="Times New Roman"/>
          <w:sz w:val="24"/>
          <w:szCs w:val="24"/>
          <w:lang w:val="en-US"/>
        </w:rPr>
        <w:pPrChange w:id="466" w:author="Aaron Brackett" w:date="2017-08-31T04:40:00Z">
          <w:pPr>
            <w:spacing w:after="0" w:line="480" w:lineRule="auto"/>
          </w:pPr>
        </w:pPrChange>
      </w:pPr>
      <w:ins w:id="467" w:author="Aaron Brackett" w:date="2017-08-31T04:41:00Z">
        <w:r>
          <w:rPr>
            <w:rFonts w:ascii="Times New Roman" w:hAnsi="Times New Roman" w:cs="Times New Roman"/>
            <w:sz w:val="24"/>
            <w:szCs w:val="24"/>
            <w:lang w:val="en-US"/>
          </w:rPr>
          <w:t>“I didn’t kill him.”</w:t>
        </w:r>
      </w:ins>
    </w:p>
    <w:p w:rsidR="0071281D" w:rsidRDefault="0071281D" w:rsidP="003106CC">
      <w:pPr>
        <w:spacing w:after="0" w:line="480" w:lineRule="auto"/>
        <w:ind w:firstLine="708"/>
        <w:rPr>
          <w:ins w:id="468" w:author="Aaron Brackett" w:date="2017-08-31T04:44:00Z"/>
          <w:rFonts w:ascii="Times New Roman" w:hAnsi="Times New Roman" w:cs="Times New Roman"/>
          <w:sz w:val="24"/>
          <w:szCs w:val="24"/>
          <w:lang w:val="en-US"/>
        </w:rPr>
        <w:pPrChange w:id="469" w:author="Aaron Brackett" w:date="2017-08-31T04:40:00Z">
          <w:pPr>
            <w:spacing w:after="0" w:line="480" w:lineRule="auto"/>
          </w:pPr>
        </w:pPrChange>
      </w:pPr>
      <w:ins w:id="470" w:author="Aaron Brackett" w:date="2017-08-31T04:41:00Z">
        <w:r>
          <w:rPr>
            <w:rFonts w:ascii="Times New Roman" w:hAnsi="Times New Roman" w:cs="Times New Roman"/>
            <w:sz w:val="24"/>
            <w:szCs w:val="24"/>
            <w:lang w:val="en-US"/>
          </w:rPr>
          <w:t>He laughed and pointed back at the fire. “You going back in there, kid? Anyways, now I have to find another superpower</w:t>
        </w:r>
      </w:ins>
      <w:ins w:id="471" w:author="Aaron Brackett" w:date="2017-08-31T04:42:00Z">
        <w:r>
          <w:rPr>
            <w:rFonts w:ascii="Times New Roman" w:hAnsi="Times New Roman" w:cs="Times New Roman"/>
            <w:sz w:val="24"/>
            <w:szCs w:val="24"/>
            <w:lang w:val="en-US"/>
          </w:rPr>
          <w:t>ed freak to run my operation. Try n</w:t>
        </w:r>
        <w:r w:rsidR="00741E7F">
          <w:rPr>
            <w:rFonts w:ascii="Times New Roman" w:hAnsi="Times New Roman" w:cs="Times New Roman"/>
            <w:sz w:val="24"/>
            <w:szCs w:val="24"/>
            <w:lang w:val="en-US"/>
          </w:rPr>
          <w:t xml:space="preserve">ot to </w:t>
        </w:r>
        <w:r>
          <w:rPr>
            <w:rFonts w:ascii="Times New Roman" w:hAnsi="Times New Roman" w:cs="Times New Roman"/>
            <w:sz w:val="24"/>
            <w:szCs w:val="24"/>
            <w:lang w:val="en-US"/>
          </w:rPr>
          <w:t xml:space="preserve">manslaughter that </w:t>
        </w:r>
      </w:ins>
      <w:ins w:id="472" w:author="Aaron Brackett" w:date="2017-08-31T04:51:00Z">
        <w:r w:rsidR="00261F0D">
          <w:rPr>
            <w:rFonts w:ascii="Times New Roman" w:hAnsi="Times New Roman" w:cs="Times New Roman"/>
            <w:sz w:val="24"/>
            <w:szCs w:val="24"/>
            <w:lang w:val="en-US"/>
          </w:rPr>
          <w:t xml:space="preserve">one </w:t>
        </w:r>
      </w:ins>
      <w:ins w:id="473" w:author="Aaron Brackett" w:date="2017-08-31T04:43:00Z">
        <w:r w:rsidR="00856CA0">
          <w:rPr>
            <w:rFonts w:ascii="Times New Roman" w:hAnsi="Times New Roman" w:cs="Times New Roman"/>
            <w:sz w:val="24"/>
            <w:szCs w:val="24"/>
            <w:lang w:val="en-US"/>
          </w:rPr>
          <w:t>too quickly,</w:t>
        </w:r>
      </w:ins>
      <w:ins w:id="474" w:author="Aaron Brackett" w:date="2017-08-31T04:42:00Z">
        <w:r>
          <w:rPr>
            <w:rFonts w:ascii="Times New Roman" w:hAnsi="Times New Roman" w:cs="Times New Roman"/>
            <w:sz w:val="24"/>
            <w:szCs w:val="24"/>
            <w:lang w:val="en-US"/>
          </w:rPr>
          <w:t xml:space="preserve"> okay?</w:t>
        </w:r>
        <w:r w:rsidR="00856CA0">
          <w:rPr>
            <w:rFonts w:ascii="Times New Roman" w:hAnsi="Times New Roman" w:cs="Times New Roman"/>
            <w:sz w:val="24"/>
            <w:szCs w:val="24"/>
            <w:lang w:val="en-US"/>
          </w:rPr>
          <w:t xml:space="preserve"> He</w:t>
        </w:r>
      </w:ins>
      <w:ins w:id="475" w:author="Aaron Brackett" w:date="2017-08-31T04:43:00Z">
        <w:r w:rsidR="00856CA0">
          <w:rPr>
            <w:rFonts w:ascii="Times New Roman" w:hAnsi="Times New Roman" w:cs="Times New Roman"/>
            <w:sz w:val="24"/>
            <w:szCs w:val="24"/>
            <w:lang w:val="en-US"/>
          </w:rPr>
          <w:t>’s gonna have a lot of people to kill first.</w:t>
        </w:r>
      </w:ins>
      <w:ins w:id="476" w:author="Aaron Brackett" w:date="2017-08-31T04:42:00Z">
        <w:r>
          <w:rPr>
            <w:rFonts w:ascii="Times New Roman" w:hAnsi="Times New Roman" w:cs="Times New Roman"/>
            <w:sz w:val="24"/>
            <w:szCs w:val="24"/>
            <w:lang w:val="en-US"/>
          </w:rPr>
          <w:t>”</w:t>
        </w:r>
      </w:ins>
      <w:ins w:id="477" w:author="Aaron Brackett" w:date="2017-08-31T04:43:00Z">
        <w:r w:rsidR="00B0110A">
          <w:rPr>
            <w:rFonts w:ascii="Times New Roman" w:hAnsi="Times New Roman" w:cs="Times New Roman"/>
            <w:sz w:val="24"/>
            <w:szCs w:val="24"/>
            <w:lang w:val="en-US"/>
          </w:rPr>
          <w:t xml:space="preserve"> He started walking away. “Speaking of which, I think I’m going to pay your vigilante friend at the hospital a visit. </w:t>
        </w:r>
      </w:ins>
      <w:ins w:id="478" w:author="Aaron Brackett" w:date="2017-08-31T04:44:00Z">
        <w:r w:rsidR="00B0110A">
          <w:rPr>
            <w:rFonts w:ascii="Times New Roman" w:hAnsi="Times New Roman" w:cs="Times New Roman"/>
            <w:sz w:val="24"/>
            <w:szCs w:val="24"/>
            <w:lang w:val="en-US"/>
          </w:rPr>
          <w:t>If you like saying goodbyes, you</w:t>
        </w:r>
        <w:r w:rsidR="004255D0">
          <w:rPr>
            <w:rFonts w:ascii="Times New Roman" w:hAnsi="Times New Roman" w:cs="Times New Roman"/>
            <w:sz w:val="24"/>
            <w:szCs w:val="24"/>
            <w:lang w:val="en-US"/>
          </w:rPr>
          <w:t xml:space="preserve"> might want to get there first.</w:t>
        </w:r>
      </w:ins>
      <w:ins w:id="479" w:author="Aaron Brackett" w:date="2017-08-31T04:51:00Z">
        <w:r w:rsidR="004255D0">
          <w:rPr>
            <w:rFonts w:ascii="Times New Roman" w:hAnsi="Times New Roman" w:cs="Times New Roman"/>
            <w:sz w:val="24"/>
            <w:szCs w:val="24"/>
            <w:lang w:val="en-US"/>
          </w:rPr>
          <w:t>”</w:t>
        </w:r>
      </w:ins>
    </w:p>
    <w:p w:rsidR="008F562A" w:rsidRDefault="008F562A" w:rsidP="003106CC">
      <w:pPr>
        <w:spacing w:after="0" w:line="480" w:lineRule="auto"/>
        <w:ind w:firstLine="708"/>
        <w:rPr>
          <w:ins w:id="480" w:author="Aaron Brackett" w:date="2017-08-31T04:44:00Z"/>
          <w:rFonts w:ascii="Times New Roman" w:hAnsi="Times New Roman" w:cs="Times New Roman"/>
          <w:sz w:val="24"/>
          <w:szCs w:val="24"/>
          <w:lang w:val="en-US"/>
        </w:rPr>
        <w:pPrChange w:id="481" w:author="Aaron Brackett" w:date="2017-08-31T04:40:00Z">
          <w:pPr>
            <w:spacing w:after="0" w:line="480" w:lineRule="auto"/>
          </w:pPr>
        </w:pPrChange>
      </w:pPr>
      <w:ins w:id="482" w:author="Aaron Brackett" w:date="2017-08-31T04:44:00Z">
        <w:r>
          <w:rPr>
            <w:rFonts w:ascii="Times New Roman" w:hAnsi="Times New Roman" w:cs="Times New Roman"/>
            <w:sz w:val="24"/>
            <w:szCs w:val="24"/>
            <w:lang w:val="en-US"/>
          </w:rPr>
          <w:t xml:space="preserve">I stood there staring at him. And then I stared into the madness that was the fire. </w:t>
        </w:r>
      </w:ins>
    </w:p>
    <w:p w:rsidR="008F562A" w:rsidRDefault="008F562A" w:rsidP="003106CC">
      <w:pPr>
        <w:spacing w:after="0" w:line="480" w:lineRule="auto"/>
        <w:ind w:firstLine="708"/>
        <w:rPr>
          <w:ins w:id="483" w:author="Aaron Brackett" w:date="2017-08-31T04:44:00Z"/>
          <w:rFonts w:ascii="Times New Roman" w:hAnsi="Times New Roman" w:cs="Times New Roman"/>
          <w:sz w:val="24"/>
          <w:szCs w:val="24"/>
          <w:lang w:val="en-US"/>
        </w:rPr>
        <w:pPrChange w:id="484" w:author="Aaron Brackett" w:date="2017-08-31T04:40:00Z">
          <w:pPr>
            <w:spacing w:after="0" w:line="480" w:lineRule="auto"/>
          </w:pPr>
        </w:pPrChange>
      </w:pPr>
      <w:ins w:id="485" w:author="Aaron Brackett" w:date="2017-08-31T04:44:00Z">
        <w:r>
          <w:rPr>
            <w:rFonts w:ascii="Times New Roman" w:hAnsi="Times New Roman" w:cs="Times New Roman"/>
            <w:sz w:val="24"/>
            <w:szCs w:val="24"/>
            <w:lang w:val="en-US"/>
          </w:rPr>
          <w:t xml:space="preserve">The next day, Captain Justice called. </w:t>
        </w:r>
      </w:ins>
    </w:p>
    <w:p w:rsidR="008F562A" w:rsidRDefault="008F562A" w:rsidP="003106CC">
      <w:pPr>
        <w:spacing w:after="0" w:line="480" w:lineRule="auto"/>
        <w:ind w:firstLine="708"/>
        <w:rPr>
          <w:ins w:id="486" w:author="Aaron Brackett" w:date="2017-08-31T04:46:00Z"/>
          <w:rFonts w:ascii="Times New Roman" w:hAnsi="Times New Roman" w:cs="Times New Roman"/>
          <w:sz w:val="24"/>
          <w:szCs w:val="24"/>
          <w:lang w:val="en-US"/>
        </w:rPr>
        <w:pPrChange w:id="487" w:author="Aaron Brackett" w:date="2017-08-31T04:40:00Z">
          <w:pPr>
            <w:spacing w:after="0" w:line="480" w:lineRule="auto"/>
          </w:pPr>
        </w:pPrChange>
      </w:pPr>
      <w:ins w:id="488" w:author="Aaron Brackett" w:date="2017-08-31T04:44:00Z">
        <w:r>
          <w:rPr>
            <w:rFonts w:ascii="Times New Roman" w:hAnsi="Times New Roman" w:cs="Times New Roman"/>
            <w:sz w:val="24"/>
            <w:szCs w:val="24"/>
            <w:lang w:val="en-US"/>
          </w:rPr>
          <w:t xml:space="preserve">“Hey </w:t>
        </w:r>
      </w:ins>
      <w:ins w:id="489" w:author="Aaron Brackett" w:date="2017-08-31T04:52:00Z">
        <w:r w:rsidR="009570EA">
          <w:rPr>
            <w:rFonts w:ascii="Times New Roman" w:hAnsi="Times New Roman" w:cs="Times New Roman"/>
            <w:sz w:val="24"/>
            <w:szCs w:val="24"/>
            <w:lang w:val="en-US"/>
          </w:rPr>
          <w:t>son</w:t>
        </w:r>
      </w:ins>
      <w:ins w:id="490" w:author="Aaron Brackett" w:date="2017-08-31T04:44:00Z">
        <w:r>
          <w:rPr>
            <w:rFonts w:ascii="Times New Roman" w:hAnsi="Times New Roman" w:cs="Times New Roman"/>
            <w:sz w:val="24"/>
            <w:szCs w:val="24"/>
            <w:lang w:val="en-US"/>
          </w:rPr>
          <w:t xml:space="preserve">, you did the right thing by not getting involved in this Shadow Gang business. </w:t>
        </w:r>
      </w:ins>
      <w:ins w:id="491" w:author="Aaron Brackett" w:date="2017-08-31T04:45:00Z">
        <w:r>
          <w:rPr>
            <w:rFonts w:ascii="Times New Roman" w:hAnsi="Times New Roman" w:cs="Times New Roman"/>
            <w:sz w:val="24"/>
            <w:szCs w:val="24"/>
            <w:lang w:val="en-US"/>
          </w:rPr>
          <w:t>S</w:t>
        </w:r>
      </w:ins>
      <w:ins w:id="492" w:author="Aaron Brackett" w:date="2017-08-31T04:46:00Z">
        <w:r>
          <w:rPr>
            <w:rFonts w:ascii="Times New Roman" w:hAnsi="Times New Roman" w:cs="Times New Roman"/>
            <w:sz w:val="24"/>
            <w:szCs w:val="24"/>
            <w:lang w:val="en-US"/>
          </w:rPr>
          <w:t>hame about what happened to Doyle, though.”</w:t>
        </w:r>
      </w:ins>
    </w:p>
    <w:p w:rsidR="008F562A" w:rsidRDefault="008F562A" w:rsidP="003106CC">
      <w:pPr>
        <w:spacing w:after="0" w:line="480" w:lineRule="auto"/>
        <w:ind w:firstLine="708"/>
        <w:rPr>
          <w:ins w:id="493" w:author="Aaron Brackett" w:date="2017-08-31T04:46:00Z"/>
          <w:rFonts w:ascii="Times New Roman" w:hAnsi="Times New Roman" w:cs="Times New Roman"/>
          <w:sz w:val="24"/>
          <w:szCs w:val="24"/>
          <w:lang w:val="en-US"/>
        </w:rPr>
        <w:pPrChange w:id="494" w:author="Aaron Brackett" w:date="2017-08-31T04:40:00Z">
          <w:pPr>
            <w:spacing w:after="0" w:line="480" w:lineRule="auto"/>
          </w:pPr>
        </w:pPrChange>
      </w:pPr>
      <w:ins w:id="495" w:author="Aaron Brackett" w:date="2017-08-31T04:46:00Z">
        <w:r>
          <w:rPr>
            <w:rFonts w:ascii="Times New Roman" w:hAnsi="Times New Roman" w:cs="Times New Roman"/>
            <w:sz w:val="24"/>
            <w:szCs w:val="24"/>
            <w:lang w:val="en-US"/>
          </w:rPr>
          <w:t>“Yeah, about that Captain.”</w:t>
        </w:r>
      </w:ins>
    </w:p>
    <w:p w:rsidR="008F562A" w:rsidRDefault="008F562A" w:rsidP="003106CC">
      <w:pPr>
        <w:spacing w:after="0" w:line="480" w:lineRule="auto"/>
        <w:ind w:firstLine="708"/>
        <w:rPr>
          <w:ins w:id="496" w:author="Aaron Brackett" w:date="2017-08-31T04:46:00Z"/>
          <w:rFonts w:ascii="Times New Roman" w:hAnsi="Times New Roman" w:cs="Times New Roman"/>
          <w:sz w:val="24"/>
          <w:szCs w:val="24"/>
          <w:lang w:val="en-US"/>
        </w:rPr>
        <w:pPrChange w:id="497" w:author="Aaron Brackett" w:date="2017-08-31T04:40:00Z">
          <w:pPr>
            <w:spacing w:after="0" w:line="480" w:lineRule="auto"/>
          </w:pPr>
        </w:pPrChange>
      </w:pPr>
      <w:ins w:id="498" w:author="Aaron Brackett" w:date="2017-08-31T04:46:00Z">
        <w:r>
          <w:rPr>
            <w:rFonts w:ascii="Times New Roman" w:hAnsi="Times New Roman" w:cs="Times New Roman"/>
            <w:sz w:val="24"/>
            <w:szCs w:val="24"/>
            <w:lang w:val="en-US"/>
          </w:rPr>
          <w:t>“Tim.”</w:t>
        </w:r>
      </w:ins>
    </w:p>
    <w:p w:rsidR="008F562A" w:rsidRDefault="008F562A" w:rsidP="003106CC">
      <w:pPr>
        <w:spacing w:after="0" w:line="480" w:lineRule="auto"/>
        <w:ind w:firstLine="708"/>
        <w:rPr>
          <w:ins w:id="499" w:author="Aaron Brackett" w:date="2017-08-31T04:47:00Z"/>
          <w:rFonts w:ascii="Times New Roman" w:hAnsi="Times New Roman" w:cs="Times New Roman"/>
          <w:sz w:val="24"/>
          <w:szCs w:val="24"/>
          <w:lang w:val="en-US"/>
        </w:rPr>
        <w:pPrChange w:id="500" w:author="Aaron Brackett" w:date="2017-08-31T04:40:00Z">
          <w:pPr>
            <w:spacing w:after="0" w:line="480" w:lineRule="auto"/>
          </w:pPr>
        </w:pPrChange>
      </w:pPr>
      <w:ins w:id="501" w:author="Aaron Brackett" w:date="2017-08-31T04:46:00Z">
        <w:r>
          <w:rPr>
            <w:rFonts w:ascii="Times New Roman" w:hAnsi="Times New Roman" w:cs="Times New Roman"/>
            <w:sz w:val="24"/>
            <w:szCs w:val="24"/>
            <w:lang w:val="en-US"/>
          </w:rPr>
          <w:t>“Tim. I was there… and let’s just say we won’t have to worry about the Shadow Gang</w:t>
        </w:r>
      </w:ins>
      <w:ins w:id="502" w:author="Aaron Brackett" w:date="2017-08-31T04:47:00Z">
        <w:r>
          <w:rPr>
            <w:rFonts w:ascii="Times New Roman" w:hAnsi="Times New Roman" w:cs="Times New Roman"/>
            <w:sz w:val="24"/>
            <w:szCs w:val="24"/>
            <w:lang w:val="en-US"/>
          </w:rPr>
          <w:t xml:space="preserve"> anymore.”</w:t>
        </w:r>
      </w:ins>
    </w:p>
    <w:p w:rsidR="008F562A" w:rsidRDefault="008F562A" w:rsidP="003106CC">
      <w:pPr>
        <w:spacing w:after="0" w:line="480" w:lineRule="auto"/>
        <w:ind w:firstLine="708"/>
        <w:rPr>
          <w:ins w:id="503" w:author="Aaron Brackett" w:date="2017-08-31T04:47:00Z"/>
          <w:rFonts w:ascii="Times New Roman" w:hAnsi="Times New Roman" w:cs="Times New Roman"/>
          <w:sz w:val="24"/>
          <w:szCs w:val="24"/>
          <w:lang w:val="en-US"/>
        </w:rPr>
        <w:pPrChange w:id="504" w:author="Aaron Brackett" w:date="2017-08-31T04:40:00Z">
          <w:pPr>
            <w:spacing w:after="0" w:line="480" w:lineRule="auto"/>
          </w:pPr>
        </w:pPrChange>
      </w:pPr>
      <w:ins w:id="505" w:author="Aaron Brackett" w:date="2017-08-31T04:47:00Z">
        <w:r>
          <w:rPr>
            <w:rFonts w:ascii="Times New Roman" w:hAnsi="Times New Roman" w:cs="Times New Roman"/>
            <w:sz w:val="24"/>
            <w:szCs w:val="24"/>
            <w:lang w:val="en-US"/>
          </w:rPr>
          <w:t>“</w:t>
        </w:r>
      </w:ins>
      <w:ins w:id="506" w:author="Aaron Brackett" w:date="2017-08-31T04:52:00Z">
        <w:r w:rsidR="009570EA">
          <w:rPr>
            <w:rFonts w:ascii="Times New Roman" w:hAnsi="Times New Roman" w:cs="Times New Roman"/>
            <w:sz w:val="24"/>
            <w:szCs w:val="24"/>
            <w:lang w:val="en-US"/>
          </w:rPr>
          <w:t>Son</w:t>
        </w:r>
      </w:ins>
      <w:bookmarkStart w:id="507" w:name="_GoBack"/>
      <w:bookmarkEnd w:id="507"/>
      <w:ins w:id="508" w:author="Aaron Brackett" w:date="2017-08-31T04:47:00Z">
        <w:r>
          <w:rPr>
            <w:rFonts w:ascii="Times New Roman" w:hAnsi="Times New Roman" w:cs="Times New Roman"/>
            <w:sz w:val="24"/>
            <w:szCs w:val="24"/>
            <w:lang w:val="en-US"/>
          </w:rPr>
          <w:t>, you were there? What happened to Doyle?”</w:t>
        </w:r>
      </w:ins>
    </w:p>
    <w:p w:rsidR="008F562A" w:rsidRDefault="008F562A" w:rsidP="003106CC">
      <w:pPr>
        <w:spacing w:after="0" w:line="480" w:lineRule="auto"/>
        <w:ind w:firstLine="708"/>
        <w:rPr>
          <w:ins w:id="509" w:author="Aaron Brackett" w:date="2017-08-31T04:48:00Z"/>
          <w:rFonts w:ascii="Times New Roman" w:hAnsi="Times New Roman" w:cs="Times New Roman"/>
          <w:sz w:val="24"/>
          <w:szCs w:val="24"/>
          <w:lang w:val="en-US"/>
        </w:rPr>
        <w:pPrChange w:id="510" w:author="Aaron Brackett" w:date="2017-08-31T04:40:00Z">
          <w:pPr>
            <w:spacing w:after="0" w:line="480" w:lineRule="auto"/>
          </w:pPr>
        </w:pPrChange>
      </w:pPr>
      <w:ins w:id="511" w:author="Aaron Brackett" w:date="2017-08-31T04:47:00Z">
        <w:r>
          <w:rPr>
            <w:rFonts w:ascii="Times New Roman" w:hAnsi="Times New Roman" w:cs="Times New Roman"/>
            <w:sz w:val="24"/>
            <w:szCs w:val="24"/>
            <w:lang w:val="en-US"/>
          </w:rPr>
          <w:t>“I wasn’t able to defeat that flame guy in time and get him out.</w:t>
        </w:r>
      </w:ins>
      <w:ins w:id="512" w:author="Aaron Brackett" w:date="2017-08-31T04:48:00Z">
        <w:r>
          <w:rPr>
            <w:rFonts w:ascii="Times New Roman" w:hAnsi="Times New Roman" w:cs="Times New Roman"/>
            <w:sz w:val="24"/>
            <w:szCs w:val="24"/>
            <w:lang w:val="en-US"/>
          </w:rPr>
          <w:t>”</w:t>
        </w:r>
      </w:ins>
    </w:p>
    <w:p w:rsidR="008F562A" w:rsidRDefault="008F562A" w:rsidP="003106CC">
      <w:pPr>
        <w:spacing w:after="0" w:line="480" w:lineRule="auto"/>
        <w:ind w:firstLine="708"/>
        <w:rPr>
          <w:ins w:id="513" w:author="Aaron Brackett" w:date="2017-08-31T04:50:00Z"/>
          <w:rFonts w:ascii="Times New Roman" w:hAnsi="Times New Roman" w:cs="Times New Roman"/>
          <w:sz w:val="24"/>
          <w:szCs w:val="24"/>
          <w:lang w:val="en-US"/>
        </w:rPr>
        <w:pPrChange w:id="514" w:author="Aaron Brackett" w:date="2017-08-31T04:40:00Z">
          <w:pPr>
            <w:spacing w:after="0" w:line="480" w:lineRule="auto"/>
          </w:pPr>
        </w:pPrChange>
      </w:pPr>
      <w:ins w:id="515" w:author="Aaron Brackett" w:date="2017-08-31T04:48:00Z">
        <w:r>
          <w:rPr>
            <w:rFonts w:ascii="Times New Roman" w:hAnsi="Times New Roman" w:cs="Times New Roman"/>
            <w:sz w:val="24"/>
            <w:szCs w:val="24"/>
            <w:lang w:val="en-US"/>
          </w:rPr>
          <w:t>“What do I always tell you? Civilians first.” I heard him sigh over the phone. “But you are still learning. I</w:t>
        </w:r>
      </w:ins>
      <w:ins w:id="516" w:author="Aaron Brackett" w:date="2017-08-31T04:49:00Z">
        <w:r>
          <w:rPr>
            <w:rFonts w:ascii="Times New Roman" w:hAnsi="Times New Roman" w:cs="Times New Roman"/>
            <w:sz w:val="24"/>
            <w:szCs w:val="24"/>
            <w:lang w:val="en-US"/>
          </w:rPr>
          <w:t xml:space="preserve">’m just glad you’re okay. And thank you for covering for me this past </w:t>
        </w:r>
        <w:r>
          <w:rPr>
            <w:rFonts w:ascii="Times New Roman" w:hAnsi="Times New Roman" w:cs="Times New Roman"/>
            <w:sz w:val="24"/>
            <w:szCs w:val="24"/>
            <w:lang w:val="en-US"/>
          </w:rPr>
          <w:lastRenderedPageBreak/>
          <w:t xml:space="preserve">month. I got in deep with this Shadow Gang stuff, but the people still need someone to look up to. </w:t>
        </w:r>
      </w:ins>
      <w:ins w:id="517" w:author="Aaron Brackett" w:date="2017-08-31T04:50:00Z">
        <w:r>
          <w:rPr>
            <w:rFonts w:ascii="Times New Roman" w:hAnsi="Times New Roman" w:cs="Times New Roman"/>
            <w:sz w:val="24"/>
            <w:szCs w:val="24"/>
            <w:lang w:val="en-US"/>
          </w:rPr>
          <w:t>That’ll be you one day. And try to move on from this whole Doyle business. Always got to be looking towards the next step.”</w:t>
        </w:r>
      </w:ins>
    </w:p>
    <w:p w:rsidR="008F562A" w:rsidRDefault="008F562A" w:rsidP="003106CC">
      <w:pPr>
        <w:spacing w:after="0" w:line="480" w:lineRule="auto"/>
        <w:ind w:firstLine="708"/>
        <w:rPr>
          <w:ins w:id="518" w:author="Aaron Brackett" w:date="2017-08-31T04:42:00Z"/>
          <w:rFonts w:ascii="Times New Roman" w:hAnsi="Times New Roman" w:cs="Times New Roman"/>
          <w:sz w:val="24"/>
          <w:szCs w:val="24"/>
          <w:lang w:val="en-US"/>
        </w:rPr>
        <w:pPrChange w:id="519" w:author="Aaron Brackett" w:date="2017-08-31T04:40:00Z">
          <w:pPr>
            <w:spacing w:after="0" w:line="480" w:lineRule="auto"/>
          </w:pPr>
        </w:pPrChange>
      </w:pPr>
      <w:ins w:id="520" w:author="Aaron Brackett" w:date="2017-08-31T04:51:00Z">
        <w:r>
          <w:rPr>
            <w:rFonts w:ascii="Times New Roman" w:hAnsi="Times New Roman" w:cs="Times New Roman"/>
            <w:sz w:val="24"/>
            <w:szCs w:val="24"/>
            <w:lang w:val="en-US"/>
          </w:rPr>
          <w:t>I added more shading to the costume design I was working on. “Oh believe me, Tim. I am.”</w:t>
        </w:r>
      </w:ins>
    </w:p>
    <w:p w:rsidR="00856CA0" w:rsidRDefault="00856CA0" w:rsidP="00856CA0">
      <w:pPr>
        <w:spacing w:after="0" w:line="480" w:lineRule="auto"/>
        <w:rPr>
          <w:ins w:id="521" w:author="Aaron Brackett" w:date="2017-08-31T04:27:00Z"/>
          <w:rFonts w:ascii="Times New Roman" w:hAnsi="Times New Roman" w:cs="Times New Roman"/>
          <w:sz w:val="24"/>
          <w:szCs w:val="24"/>
          <w:lang w:val="en-US"/>
        </w:rPr>
        <w:pPrChange w:id="522" w:author="Aaron Brackett" w:date="2017-08-31T04:42:00Z">
          <w:pPr>
            <w:spacing w:after="0" w:line="480" w:lineRule="auto"/>
          </w:pPr>
        </w:pPrChange>
      </w:pPr>
    </w:p>
    <w:p w:rsidR="00042403" w:rsidRDefault="00042403" w:rsidP="00505D57">
      <w:pPr>
        <w:spacing w:after="0" w:line="480" w:lineRule="auto"/>
        <w:ind w:firstLine="708"/>
        <w:rPr>
          <w:ins w:id="523" w:author="Aaron Brackett" w:date="2017-08-31T02:45:00Z"/>
          <w:rFonts w:ascii="Times New Roman" w:hAnsi="Times New Roman" w:cs="Times New Roman"/>
          <w:sz w:val="24"/>
          <w:szCs w:val="24"/>
          <w:lang w:val="en-US"/>
        </w:rPr>
        <w:pPrChange w:id="524" w:author="Aaron Brackett" w:date="2017-08-31T03:17:00Z">
          <w:pPr>
            <w:spacing w:after="0" w:line="480" w:lineRule="auto"/>
          </w:pPr>
        </w:pPrChange>
      </w:pPr>
    </w:p>
    <w:p w:rsidR="00D65CA6" w:rsidRPr="00954DC1" w:rsidRDefault="00D65CA6" w:rsidP="00421F51">
      <w:pPr>
        <w:spacing w:after="0" w:line="480" w:lineRule="auto"/>
        <w:rPr>
          <w:rFonts w:ascii="Times New Roman" w:hAnsi="Times New Roman" w:cs="Times New Roman"/>
          <w:sz w:val="24"/>
          <w:szCs w:val="24"/>
          <w:lang w:val="en-US"/>
        </w:rPr>
      </w:pPr>
    </w:p>
    <w:p w:rsidR="00F400C5" w:rsidRPr="0056752A" w:rsidRDefault="00F400C5" w:rsidP="00421F51">
      <w:pPr>
        <w:spacing w:after="0" w:line="480" w:lineRule="auto"/>
        <w:rPr>
          <w:rFonts w:ascii="Times New Roman" w:hAnsi="Times New Roman" w:cs="Times New Roman"/>
          <w:sz w:val="24"/>
          <w:szCs w:val="24"/>
          <w:lang w:val="en-US"/>
        </w:rPr>
      </w:pPr>
    </w:p>
    <w:sectPr w:rsidR="00F400C5" w:rsidRPr="005675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ron Brackett">
    <w15:presenceInfo w15:providerId="Windows Live" w15:userId="9fc296431ffd7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51"/>
    <w:rsid w:val="000066B5"/>
    <w:rsid w:val="00013F2A"/>
    <w:rsid w:val="0001511D"/>
    <w:rsid w:val="000277B1"/>
    <w:rsid w:val="00040711"/>
    <w:rsid w:val="00042403"/>
    <w:rsid w:val="0007175E"/>
    <w:rsid w:val="00077194"/>
    <w:rsid w:val="00083271"/>
    <w:rsid w:val="0008718A"/>
    <w:rsid w:val="000A55B4"/>
    <w:rsid w:val="000C20D8"/>
    <w:rsid w:val="000D3BBC"/>
    <w:rsid w:val="000D3C47"/>
    <w:rsid w:val="000D6D49"/>
    <w:rsid w:val="00100A33"/>
    <w:rsid w:val="0010133F"/>
    <w:rsid w:val="0010703A"/>
    <w:rsid w:val="00117B7C"/>
    <w:rsid w:val="00121D78"/>
    <w:rsid w:val="00121FE8"/>
    <w:rsid w:val="001275CD"/>
    <w:rsid w:val="0013147B"/>
    <w:rsid w:val="00137F29"/>
    <w:rsid w:val="001406E0"/>
    <w:rsid w:val="0014222D"/>
    <w:rsid w:val="00143C67"/>
    <w:rsid w:val="00157017"/>
    <w:rsid w:val="00162DC0"/>
    <w:rsid w:val="0016542D"/>
    <w:rsid w:val="00180579"/>
    <w:rsid w:val="0019475F"/>
    <w:rsid w:val="00196769"/>
    <w:rsid w:val="001A0EC5"/>
    <w:rsid w:val="001B4008"/>
    <w:rsid w:val="001B4EFC"/>
    <w:rsid w:val="001B5390"/>
    <w:rsid w:val="001D7CE1"/>
    <w:rsid w:val="001E14E8"/>
    <w:rsid w:val="001F439D"/>
    <w:rsid w:val="00203CD6"/>
    <w:rsid w:val="00211A8B"/>
    <w:rsid w:val="00220874"/>
    <w:rsid w:val="0025337B"/>
    <w:rsid w:val="002540F0"/>
    <w:rsid w:val="00260778"/>
    <w:rsid w:val="00261F0D"/>
    <w:rsid w:val="0026452B"/>
    <w:rsid w:val="00270DC0"/>
    <w:rsid w:val="00271043"/>
    <w:rsid w:val="002741D8"/>
    <w:rsid w:val="0027705C"/>
    <w:rsid w:val="0029476B"/>
    <w:rsid w:val="002A77E6"/>
    <w:rsid w:val="002B2476"/>
    <w:rsid w:val="002B6E56"/>
    <w:rsid w:val="002C272E"/>
    <w:rsid w:val="002D6E8C"/>
    <w:rsid w:val="00301BB5"/>
    <w:rsid w:val="00305025"/>
    <w:rsid w:val="003101A5"/>
    <w:rsid w:val="003106CC"/>
    <w:rsid w:val="00335082"/>
    <w:rsid w:val="00340A91"/>
    <w:rsid w:val="0038130B"/>
    <w:rsid w:val="00382C75"/>
    <w:rsid w:val="00394ECC"/>
    <w:rsid w:val="003A4E2F"/>
    <w:rsid w:val="003A5EF1"/>
    <w:rsid w:val="003B23BB"/>
    <w:rsid w:val="003B3666"/>
    <w:rsid w:val="003B7769"/>
    <w:rsid w:val="003B784F"/>
    <w:rsid w:val="003D01C8"/>
    <w:rsid w:val="003D22E3"/>
    <w:rsid w:val="003D5FAD"/>
    <w:rsid w:val="003D65EA"/>
    <w:rsid w:val="003E281C"/>
    <w:rsid w:val="003E70AA"/>
    <w:rsid w:val="003F1CAC"/>
    <w:rsid w:val="003F6A63"/>
    <w:rsid w:val="00415971"/>
    <w:rsid w:val="00415DDA"/>
    <w:rsid w:val="0041747C"/>
    <w:rsid w:val="00421F51"/>
    <w:rsid w:val="004255D0"/>
    <w:rsid w:val="00427FD5"/>
    <w:rsid w:val="00441131"/>
    <w:rsid w:val="004447C5"/>
    <w:rsid w:val="00454261"/>
    <w:rsid w:val="00477584"/>
    <w:rsid w:val="004818CE"/>
    <w:rsid w:val="004A3DB8"/>
    <w:rsid w:val="004B221C"/>
    <w:rsid w:val="004B3C9E"/>
    <w:rsid w:val="004C138B"/>
    <w:rsid w:val="004C428B"/>
    <w:rsid w:val="004D5A6C"/>
    <w:rsid w:val="004F47A6"/>
    <w:rsid w:val="00500E20"/>
    <w:rsid w:val="00503D37"/>
    <w:rsid w:val="00505D57"/>
    <w:rsid w:val="0051216A"/>
    <w:rsid w:val="005417DC"/>
    <w:rsid w:val="00542F21"/>
    <w:rsid w:val="005431D2"/>
    <w:rsid w:val="005462B7"/>
    <w:rsid w:val="00550428"/>
    <w:rsid w:val="00553FCE"/>
    <w:rsid w:val="005608D5"/>
    <w:rsid w:val="00564778"/>
    <w:rsid w:val="005651B9"/>
    <w:rsid w:val="0056752A"/>
    <w:rsid w:val="0057420F"/>
    <w:rsid w:val="00582D20"/>
    <w:rsid w:val="00595E0F"/>
    <w:rsid w:val="005A066B"/>
    <w:rsid w:val="005A6ADD"/>
    <w:rsid w:val="005B1499"/>
    <w:rsid w:val="005B4CF5"/>
    <w:rsid w:val="005B6BF1"/>
    <w:rsid w:val="005C17CD"/>
    <w:rsid w:val="005C602F"/>
    <w:rsid w:val="005D0A89"/>
    <w:rsid w:val="005D3339"/>
    <w:rsid w:val="005E115B"/>
    <w:rsid w:val="005E525C"/>
    <w:rsid w:val="005E6C75"/>
    <w:rsid w:val="00603AB5"/>
    <w:rsid w:val="0061233A"/>
    <w:rsid w:val="00612A38"/>
    <w:rsid w:val="00636141"/>
    <w:rsid w:val="00637599"/>
    <w:rsid w:val="00640D9B"/>
    <w:rsid w:val="00662EDE"/>
    <w:rsid w:val="006654C4"/>
    <w:rsid w:val="0066721A"/>
    <w:rsid w:val="00674E7C"/>
    <w:rsid w:val="006776AA"/>
    <w:rsid w:val="006A04BA"/>
    <w:rsid w:val="006A6277"/>
    <w:rsid w:val="006E3972"/>
    <w:rsid w:val="006F0440"/>
    <w:rsid w:val="006F4725"/>
    <w:rsid w:val="00702A30"/>
    <w:rsid w:val="00704575"/>
    <w:rsid w:val="007050EF"/>
    <w:rsid w:val="00711503"/>
    <w:rsid w:val="0071281D"/>
    <w:rsid w:val="007131B8"/>
    <w:rsid w:val="007179A0"/>
    <w:rsid w:val="00731529"/>
    <w:rsid w:val="007374DC"/>
    <w:rsid w:val="00741E7F"/>
    <w:rsid w:val="007453C8"/>
    <w:rsid w:val="007510EB"/>
    <w:rsid w:val="007512F8"/>
    <w:rsid w:val="00761E6D"/>
    <w:rsid w:val="00773741"/>
    <w:rsid w:val="00791C0E"/>
    <w:rsid w:val="00795BE6"/>
    <w:rsid w:val="00796F19"/>
    <w:rsid w:val="007A4121"/>
    <w:rsid w:val="007D0FC2"/>
    <w:rsid w:val="007D12AA"/>
    <w:rsid w:val="007D1CD6"/>
    <w:rsid w:val="007D2379"/>
    <w:rsid w:val="007D4F14"/>
    <w:rsid w:val="00805C33"/>
    <w:rsid w:val="00812AA1"/>
    <w:rsid w:val="008171A1"/>
    <w:rsid w:val="0082647E"/>
    <w:rsid w:val="00856CA0"/>
    <w:rsid w:val="00865356"/>
    <w:rsid w:val="00873E3B"/>
    <w:rsid w:val="00875CB4"/>
    <w:rsid w:val="008849FC"/>
    <w:rsid w:val="00884A90"/>
    <w:rsid w:val="008863F9"/>
    <w:rsid w:val="008906D3"/>
    <w:rsid w:val="008A02CC"/>
    <w:rsid w:val="008A1625"/>
    <w:rsid w:val="008B1743"/>
    <w:rsid w:val="008B598F"/>
    <w:rsid w:val="008E648A"/>
    <w:rsid w:val="008F454E"/>
    <w:rsid w:val="008F562A"/>
    <w:rsid w:val="009011DA"/>
    <w:rsid w:val="009116A5"/>
    <w:rsid w:val="0091242E"/>
    <w:rsid w:val="0092076B"/>
    <w:rsid w:val="00925751"/>
    <w:rsid w:val="00927C2C"/>
    <w:rsid w:val="00935F35"/>
    <w:rsid w:val="00935FFA"/>
    <w:rsid w:val="00937438"/>
    <w:rsid w:val="009450AA"/>
    <w:rsid w:val="0094515D"/>
    <w:rsid w:val="0094552C"/>
    <w:rsid w:val="00954DC1"/>
    <w:rsid w:val="009570EA"/>
    <w:rsid w:val="00960615"/>
    <w:rsid w:val="00975F86"/>
    <w:rsid w:val="00992E07"/>
    <w:rsid w:val="00995C65"/>
    <w:rsid w:val="00995FB7"/>
    <w:rsid w:val="009A26CE"/>
    <w:rsid w:val="009B7103"/>
    <w:rsid w:val="009C5A22"/>
    <w:rsid w:val="009C6D62"/>
    <w:rsid w:val="009C7A68"/>
    <w:rsid w:val="009D6C4A"/>
    <w:rsid w:val="009E3FD6"/>
    <w:rsid w:val="009E4466"/>
    <w:rsid w:val="009E647D"/>
    <w:rsid w:val="009F045D"/>
    <w:rsid w:val="009F3163"/>
    <w:rsid w:val="00A102C6"/>
    <w:rsid w:val="00A126BC"/>
    <w:rsid w:val="00A1306A"/>
    <w:rsid w:val="00A15CE1"/>
    <w:rsid w:val="00A275E5"/>
    <w:rsid w:val="00A30939"/>
    <w:rsid w:val="00A4554E"/>
    <w:rsid w:val="00A71D83"/>
    <w:rsid w:val="00AB39CE"/>
    <w:rsid w:val="00AB4929"/>
    <w:rsid w:val="00AC1380"/>
    <w:rsid w:val="00AD6468"/>
    <w:rsid w:val="00AE5F8A"/>
    <w:rsid w:val="00B0110A"/>
    <w:rsid w:val="00B11F7B"/>
    <w:rsid w:val="00B22327"/>
    <w:rsid w:val="00B30A47"/>
    <w:rsid w:val="00B62FC7"/>
    <w:rsid w:val="00B748F8"/>
    <w:rsid w:val="00B74F8F"/>
    <w:rsid w:val="00BA56E3"/>
    <w:rsid w:val="00BB1ADC"/>
    <w:rsid w:val="00BB2C98"/>
    <w:rsid w:val="00BB3681"/>
    <w:rsid w:val="00BB65E2"/>
    <w:rsid w:val="00BC4BAF"/>
    <w:rsid w:val="00BD47F9"/>
    <w:rsid w:val="00BD51D5"/>
    <w:rsid w:val="00BD7B0D"/>
    <w:rsid w:val="00BE4DFF"/>
    <w:rsid w:val="00BE7BAC"/>
    <w:rsid w:val="00BF43F5"/>
    <w:rsid w:val="00BF55B7"/>
    <w:rsid w:val="00C12671"/>
    <w:rsid w:val="00C148A4"/>
    <w:rsid w:val="00C2590D"/>
    <w:rsid w:val="00C33B88"/>
    <w:rsid w:val="00C628F2"/>
    <w:rsid w:val="00C65D7B"/>
    <w:rsid w:val="00C703FE"/>
    <w:rsid w:val="00C805B5"/>
    <w:rsid w:val="00C820B0"/>
    <w:rsid w:val="00C85178"/>
    <w:rsid w:val="00CA06F1"/>
    <w:rsid w:val="00CC1AF8"/>
    <w:rsid w:val="00CD13FB"/>
    <w:rsid w:val="00CD7E9F"/>
    <w:rsid w:val="00D03A7D"/>
    <w:rsid w:val="00D05282"/>
    <w:rsid w:val="00D054E0"/>
    <w:rsid w:val="00D17C98"/>
    <w:rsid w:val="00D25331"/>
    <w:rsid w:val="00D345AF"/>
    <w:rsid w:val="00D37421"/>
    <w:rsid w:val="00D425C9"/>
    <w:rsid w:val="00D44358"/>
    <w:rsid w:val="00D514DA"/>
    <w:rsid w:val="00D65CA6"/>
    <w:rsid w:val="00D804BA"/>
    <w:rsid w:val="00D80C40"/>
    <w:rsid w:val="00D825C8"/>
    <w:rsid w:val="00DA38C7"/>
    <w:rsid w:val="00DA756E"/>
    <w:rsid w:val="00DB7F67"/>
    <w:rsid w:val="00DF22B9"/>
    <w:rsid w:val="00E1569F"/>
    <w:rsid w:val="00E3416A"/>
    <w:rsid w:val="00E36D9D"/>
    <w:rsid w:val="00E504FD"/>
    <w:rsid w:val="00E61272"/>
    <w:rsid w:val="00E74544"/>
    <w:rsid w:val="00E76345"/>
    <w:rsid w:val="00E77C18"/>
    <w:rsid w:val="00E84E9A"/>
    <w:rsid w:val="00EA3DBD"/>
    <w:rsid w:val="00EB2173"/>
    <w:rsid w:val="00EC4B27"/>
    <w:rsid w:val="00EC52A9"/>
    <w:rsid w:val="00ED222D"/>
    <w:rsid w:val="00F059AE"/>
    <w:rsid w:val="00F17E08"/>
    <w:rsid w:val="00F35FA3"/>
    <w:rsid w:val="00F400C5"/>
    <w:rsid w:val="00F415AB"/>
    <w:rsid w:val="00F86097"/>
    <w:rsid w:val="00F93E8D"/>
    <w:rsid w:val="00FA0587"/>
    <w:rsid w:val="00FA1219"/>
    <w:rsid w:val="00FA44F9"/>
    <w:rsid w:val="00FB2160"/>
    <w:rsid w:val="00FC39F1"/>
    <w:rsid w:val="00FC7C80"/>
    <w:rsid w:val="00FF0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E285C-DBEA-451E-A93C-61CB5D56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6546</TotalTime>
  <Pages>22</Pages>
  <Words>5906</Words>
  <Characters>32488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Brackett</dc:creator>
  <cp:keywords/>
  <dc:description/>
  <cp:lastModifiedBy>Aaron Brackett</cp:lastModifiedBy>
  <cp:revision>309</cp:revision>
  <dcterms:created xsi:type="dcterms:W3CDTF">2017-08-22T19:33:00Z</dcterms:created>
  <dcterms:modified xsi:type="dcterms:W3CDTF">2017-08-31T08:52:00Z</dcterms:modified>
</cp:coreProperties>
</file>